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A7" w:rsidRDefault="007D39A7" w:rsidP="007D39A7">
      <w:pPr>
        <w:pStyle w:val="Heading1"/>
      </w:pPr>
      <w:r>
        <w:t xml:space="preserve">Maven + (Spring + Hibernate) Annotation + </w:t>
      </w:r>
      <w:proofErr w:type="spellStart"/>
      <w:r>
        <w:t>MySql</w:t>
      </w:r>
      <w:proofErr w:type="spellEnd"/>
      <w:r>
        <w:t xml:space="preserve"> Example</w:t>
      </w:r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D39A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Final project structure</w:t>
      </w:r>
    </w:p>
    <w:p w:rsidR="007D39A7" w:rsidRPr="007D39A7" w:rsidRDefault="007D39A7" w:rsidP="007D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D39A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 final project file structure should look exactly like following, if you get lost in the folder structure creation, please review this folder structure here.</w:t>
      </w:r>
    </w:p>
    <w:p w:rsidR="007D39A7" w:rsidRPr="007D39A7" w:rsidRDefault="007D39A7" w:rsidP="007D3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38550" cy="5553075"/>
            <wp:effectExtent l="19050" t="0" r="0" b="0"/>
            <wp:docPr id="1" name="Picture 1" descr="http://www.mkyong.com/wp-content/uploads/2010/03/mavan-spring-hibernate-annotation-mysq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kyong.com/wp-content/uploads/2010/03/mavan-spring-hibernate-annotation-mysql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1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1. Table creation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3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Create a ‘stock’ table in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MySQL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database. SQL statement as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follow :</w:t>
        </w:r>
        <w:proofErr w:type="gram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" w:author="Unknown"/>
          <w:rFonts w:ascii="Courier New" w:eastAsia="Times New Roman" w:hAnsi="Courier New" w:cs="Courier New"/>
          <w:sz w:val="20"/>
          <w:lang w:val="en-IN" w:eastAsia="en-IN"/>
        </w:rPr>
      </w:pPr>
      <w:ins w:id="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lastRenderedPageBreak/>
          <w:t>CREATE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TABLE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`.`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" w:author="Unknown"/>
          <w:rFonts w:ascii="Courier New" w:eastAsia="Times New Roman" w:hAnsi="Courier New" w:cs="Courier New"/>
          <w:sz w:val="20"/>
          <w:lang w:val="en-IN" w:eastAsia="en-IN"/>
        </w:rPr>
      </w:pPr>
      <w:ins w:id="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STOCK_ID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int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10)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unsigned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NOT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NULL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AUTO_INCREMENT,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" w:author="Unknown"/>
          <w:rFonts w:ascii="Courier New" w:eastAsia="Times New Roman" w:hAnsi="Courier New" w:cs="Courier New"/>
          <w:sz w:val="20"/>
          <w:lang w:val="en-IN" w:eastAsia="en-IN"/>
        </w:rPr>
      </w:pPr>
      <w:ins w:id="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STOCK_CODE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varchar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10)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NOT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NULL,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Unknown"/>
          <w:rFonts w:ascii="Courier New" w:eastAsia="Times New Roman" w:hAnsi="Courier New" w:cs="Courier New"/>
          <w:sz w:val="20"/>
          <w:lang w:val="en-IN" w:eastAsia="en-IN"/>
        </w:rPr>
      </w:pPr>
      <w:ins w:id="1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STOCK_NAME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varchar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20)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NOT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NULL,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Unknown"/>
          <w:rFonts w:ascii="Courier New" w:eastAsia="Times New Roman" w:hAnsi="Courier New" w:cs="Courier New"/>
          <w:sz w:val="20"/>
          <w:lang w:val="en-IN" w:eastAsia="en-IN"/>
        </w:rPr>
      </w:pPr>
      <w:ins w:id="1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PRIMARY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KEY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STOCK_ID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USING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BTREE,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Unknown"/>
          <w:rFonts w:ascii="Courier New" w:eastAsia="Times New Roman" w:hAnsi="Courier New" w:cs="Courier New"/>
          <w:sz w:val="20"/>
          <w:lang w:val="en-IN" w:eastAsia="en-IN"/>
        </w:rPr>
      </w:pPr>
      <w:ins w:id="1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UNIQUE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KEY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UNI_STOCK_NAME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STOCK_NAME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`),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Unknown"/>
          <w:rFonts w:ascii="Courier New" w:eastAsia="Times New Roman" w:hAnsi="Courier New" w:cs="Courier New"/>
          <w:sz w:val="20"/>
          <w:lang w:val="en-IN" w:eastAsia="en-IN"/>
        </w:rPr>
      </w:pPr>
      <w:ins w:id="1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UNIQUE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KEY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UNI_STOCK_ID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(`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STOCK_CODE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`)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USING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BTREE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1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ENGINE=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InnoDB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AUTO_INCREMENT=11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DEFAULT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CHARSET=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utf8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20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21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2. Project File Structure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23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Create a quick project file structure with Maven command ‘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mvn</w:t>
        </w:r>
        <w:proofErr w:type="spellEnd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 xml:space="preserve"> 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archetype</w:t>
        </w:r>
        <w:proofErr w:type="gram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:generate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‘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fldChar w:fldCharType="begin"/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instrText xml:space="preserve"> HYPERLINK "http://www.mkyong.com/maven/how-to-create-a-project-with-maven-template/" \t "_blank" </w:instrTex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fldChar w:fldCharType="separate"/>
        </w:r>
        <w:r w:rsidRPr="007D39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see example here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fldChar w:fldCharType="end"/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. Convert it to Eclipse project (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mvn</w:t>
        </w:r>
        <w:proofErr w:type="spellEnd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 xml:space="preserve"> 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eclipse</w:t>
        </w:r>
        <w:proofErr w:type="gram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:eclipse</w:t>
        </w:r>
        <w:proofErr w:type="spellEnd"/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) and import it into Eclipse IDE.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urier New" w:eastAsia="Times New Roman" w:hAnsi="Courier New" w:cs="Courier New"/>
          <w:sz w:val="20"/>
          <w:lang w:val="en-IN" w:eastAsia="en-IN"/>
        </w:rPr>
      </w:pPr>
      <w:ins w:id="2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E:\workspace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mvn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archetype</w:t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:generate</w:t>
        </w:r>
        <w:proofErr w:type="spellEnd"/>
        <w:proofErr w:type="gram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sz w:val="20"/>
          <w:lang w:val="en-IN" w:eastAsia="en-IN"/>
        </w:rPr>
      </w:pPr>
      <w:ins w:id="2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INFO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]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Scanning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for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projects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sz w:val="20"/>
          <w:lang w:val="en-IN" w:eastAsia="en-IN"/>
        </w:rPr>
      </w:pPr>
      <w:ins w:id="2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Unknown"/>
          <w:rFonts w:ascii="Courier New" w:eastAsia="Times New Roman" w:hAnsi="Courier New" w:cs="Courier New"/>
          <w:sz w:val="20"/>
          <w:lang w:val="en-IN" w:eastAsia="en-IN"/>
        </w:rPr>
      </w:pPr>
      <w:ins w:id="3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Choose a number: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sz w:val="20"/>
          <w:lang w:val="en-IN" w:eastAsia="en-IN"/>
        </w:rPr>
      </w:pPr>
      <w:ins w:id="3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1/2/3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....)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15</w:t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: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: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15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sz w:val="20"/>
          <w:lang w:val="en-IN" w:eastAsia="en-IN"/>
        </w:rPr>
      </w:pPr>
      <w:ins w:id="3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sz w:val="20"/>
          <w:lang w:val="en-IN" w:eastAsia="en-IN"/>
        </w:rPr>
      </w:pPr>
      <w:ins w:id="3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Define value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for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groupId</w:t>
        </w:r>
        <w:proofErr w:type="spellEnd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: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: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com.mkyong.common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sz w:val="20"/>
          <w:lang w:val="en-IN" w:eastAsia="en-IN"/>
        </w:rPr>
      </w:pPr>
      <w:ins w:id="3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Define value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for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artifactId</w:t>
        </w:r>
        <w:proofErr w:type="spellEnd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: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: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HibernateExample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sz w:val="20"/>
          <w:lang w:val="en-IN" w:eastAsia="en-IN"/>
        </w:rPr>
      </w:pPr>
      <w:ins w:id="4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Define value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for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version:  1.0-SNAPSHOT</w:t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: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:</w:t>
        </w:r>
        <w:proofErr w:type="gram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sz w:val="20"/>
          <w:lang w:val="en-IN" w:eastAsia="en-IN"/>
        </w:rPr>
      </w:pPr>
      <w:ins w:id="4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Define value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for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package: 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com.mkyong.common</w:t>
        </w:r>
        <w:proofErr w:type="spellEnd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: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: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com.mkyong.common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sz w:val="20"/>
          <w:lang w:val="en-IN" w:eastAsia="en-IN"/>
        </w:rPr>
      </w:pPr>
      <w:ins w:id="4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INFO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]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OldArchetype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created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in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dir: E:\workspace\HibernateExample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sz w:val="20"/>
          <w:lang w:val="en-IN" w:eastAsia="en-IN"/>
        </w:rPr>
      </w:pPr>
      <w:ins w:id="4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INFO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]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------------------------------------------------------------------------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sz w:val="20"/>
          <w:lang w:val="en-IN" w:eastAsia="en-IN"/>
        </w:rPr>
      </w:pPr>
      <w:ins w:id="4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INFO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]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BUILD SUCCESSFUL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5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INFO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]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------------------------------------------------------------------------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52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53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3. Pom.xml file configuration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55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Add the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Spring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Hibernate, Annotation and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MySQL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and their dependency in the Maven’s pom.xml file.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5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&lt;project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="http://maven.apache.org/POM/4.0.0"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5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xmlns:xsi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="http://www.w3.org/2001/XMLSchema-instance"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xsi:schemaLocation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="http://maven.apache.org/POM/4.0.0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sz w:val="20"/>
          <w:lang w:val="en-IN" w:eastAsia="en-IN"/>
        </w:rPr>
      </w:pPr>
      <w:ins w:id="6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 http://maven.apache.org/maven-v4_0_0.xsd"&gt;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urier New" w:eastAsia="Times New Roman" w:hAnsi="Courier New" w:cs="Courier New"/>
          <w:sz w:val="20"/>
          <w:lang w:val="en-IN" w:eastAsia="en-IN"/>
        </w:rPr>
      </w:pPr>
      <w:ins w:id="6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modelVersion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4.0.0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modelVersion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sz w:val="20"/>
          <w:lang w:val="en-IN" w:eastAsia="en-IN"/>
        </w:rPr>
      </w:pPr>
      <w:ins w:id="6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com.mkyong.common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sz w:val="20"/>
          <w:lang w:val="en-IN" w:eastAsia="en-IN"/>
        </w:rPr>
      </w:pPr>
      <w:ins w:id="6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SpringExample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Unknown"/>
          <w:rFonts w:ascii="Courier New" w:eastAsia="Times New Roman" w:hAnsi="Courier New" w:cs="Courier New"/>
          <w:sz w:val="20"/>
          <w:lang w:val="en-IN" w:eastAsia="en-IN"/>
        </w:rPr>
      </w:pPr>
      <w:ins w:id="7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packaging&gt;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jar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&lt;/packaging&gt;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sz w:val="20"/>
          <w:lang w:val="en-IN" w:eastAsia="en-IN"/>
        </w:rPr>
      </w:pPr>
      <w:ins w:id="7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version&gt;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1.0-SNAPSHOT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sz w:val="20"/>
          <w:lang w:val="en-IN" w:eastAsia="en-IN"/>
        </w:rPr>
      </w:pPr>
      <w:ins w:id="7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name&gt;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SpringExample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&lt;/name&gt;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sz w:val="20"/>
          <w:lang w:val="en-IN" w:eastAsia="en-IN"/>
        </w:rPr>
      </w:pPr>
      <w:ins w:id="7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url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http://maven.apache.org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&lt;/url&gt;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" w:author="Unknown"/>
          <w:rFonts w:ascii="Courier New" w:eastAsia="Times New Roman" w:hAnsi="Courier New" w:cs="Courier New"/>
          <w:sz w:val="20"/>
          <w:lang w:val="en-IN" w:eastAsia="en-IN"/>
        </w:rPr>
      </w:pPr>
      <w:ins w:id="8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repositories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" w:author="Unknown"/>
          <w:rFonts w:ascii="Courier New" w:eastAsia="Times New Roman" w:hAnsi="Courier New" w:cs="Courier New"/>
          <w:sz w:val="20"/>
          <w:lang w:val="en-IN" w:eastAsia="en-IN"/>
        </w:rPr>
      </w:pPr>
      <w:ins w:id="8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repository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Unknown"/>
          <w:rFonts w:ascii="Courier New" w:eastAsia="Times New Roman" w:hAnsi="Courier New" w:cs="Courier New"/>
          <w:sz w:val="20"/>
          <w:lang w:val="en-IN" w:eastAsia="en-IN"/>
        </w:rPr>
      </w:pPr>
      <w:ins w:id="8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id&gt;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JBoss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repository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&lt;/id&gt;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Unknown"/>
          <w:rFonts w:ascii="Courier New" w:eastAsia="Times New Roman" w:hAnsi="Courier New" w:cs="Courier New"/>
          <w:sz w:val="20"/>
          <w:lang w:val="en-IN" w:eastAsia="en-IN"/>
        </w:rPr>
      </w:pPr>
      <w:ins w:id="8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url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http://repository.jboss.com/maven2/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&lt;/url&gt;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" w:author="Unknown"/>
          <w:rFonts w:ascii="Courier New" w:eastAsia="Times New Roman" w:hAnsi="Courier New" w:cs="Courier New"/>
          <w:sz w:val="20"/>
          <w:lang w:val="en-IN" w:eastAsia="en-IN"/>
        </w:rPr>
      </w:pPr>
      <w:ins w:id="8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&lt;/repository&gt;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" w:author="Unknown"/>
          <w:rFonts w:ascii="Courier New" w:eastAsia="Times New Roman" w:hAnsi="Courier New" w:cs="Courier New"/>
          <w:sz w:val="20"/>
          <w:lang w:val="en-IN" w:eastAsia="en-IN"/>
        </w:rPr>
      </w:pPr>
      <w:ins w:id="9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lastRenderedPageBreak/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&lt;/repositories&gt;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sz w:val="20"/>
          <w:lang w:val="en-IN" w:eastAsia="en-IN"/>
        </w:rPr>
      </w:pPr>
      <w:ins w:id="9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dependencies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Unknown"/>
          <w:rFonts w:ascii="Courier New" w:eastAsia="Times New Roman" w:hAnsi="Courier New" w:cs="Courier New"/>
          <w:sz w:val="20"/>
          <w:lang w:val="en-IN" w:eastAsia="en-IN"/>
        </w:rPr>
      </w:pPr>
      <w:ins w:id="9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JUnit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testing framework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" w:author="Unknown"/>
          <w:rFonts w:ascii="Courier New" w:eastAsia="Times New Roman" w:hAnsi="Courier New" w:cs="Courier New"/>
          <w:sz w:val="20"/>
          <w:lang w:val="en-IN" w:eastAsia="en-IN"/>
        </w:rPr>
      </w:pPr>
      <w:ins w:id="9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Unknown"/>
          <w:rFonts w:ascii="Courier New" w:eastAsia="Times New Roman" w:hAnsi="Courier New" w:cs="Courier New"/>
          <w:sz w:val="20"/>
          <w:lang w:val="en-IN" w:eastAsia="en-IN"/>
        </w:rPr>
      </w:pPr>
      <w:ins w:id="10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junit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" w:author="Unknown"/>
          <w:rFonts w:ascii="Courier New" w:eastAsia="Times New Roman" w:hAnsi="Courier New" w:cs="Courier New"/>
          <w:sz w:val="20"/>
          <w:lang w:val="en-IN" w:eastAsia="en-IN"/>
        </w:rPr>
      </w:pPr>
      <w:ins w:id="10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junit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" w:author="Unknown"/>
          <w:rFonts w:ascii="Courier New" w:eastAsia="Times New Roman" w:hAnsi="Courier New" w:cs="Courier New"/>
          <w:sz w:val="20"/>
          <w:lang w:val="en-IN" w:eastAsia="en-IN"/>
        </w:rPr>
      </w:pPr>
      <w:ins w:id="10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3.8.1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" w:author="Unknown"/>
          <w:rFonts w:ascii="Courier New" w:eastAsia="Times New Roman" w:hAnsi="Courier New" w:cs="Courier New"/>
          <w:sz w:val="20"/>
          <w:lang w:val="en-IN" w:eastAsia="en-IN"/>
        </w:rPr>
      </w:pPr>
      <w:ins w:id="10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scope&gt;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test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&lt;/scope&gt;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" w:author="Unknown"/>
          <w:rFonts w:ascii="Courier New" w:eastAsia="Times New Roman" w:hAnsi="Courier New" w:cs="Courier New"/>
          <w:sz w:val="20"/>
          <w:lang w:val="en-IN" w:eastAsia="en-IN"/>
        </w:rPr>
      </w:pPr>
      <w:ins w:id="10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urier New" w:eastAsia="Times New Roman" w:hAnsi="Courier New" w:cs="Courier New"/>
          <w:sz w:val="20"/>
          <w:lang w:val="en-IN" w:eastAsia="en-IN"/>
        </w:rPr>
      </w:pPr>
      <w:ins w:id="11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Spring framework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Unknown"/>
          <w:rFonts w:ascii="Courier New" w:eastAsia="Times New Roman" w:hAnsi="Courier New" w:cs="Courier New"/>
          <w:sz w:val="20"/>
          <w:lang w:val="en-IN" w:eastAsia="en-IN"/>
        </w:rPr>
      </w:pPr>
      <w:ins w:id="11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urier New" w:eastAsia="Times New Roman" w:hAnsi="Courier New" w:cs="Courier New"/>
          <w:sz w:val="20"/>
          <w:lang w:val="en-IN" w:eastAsia="en-IN"/>
        </w:rPr>
      </w:pPr>
      <w:ins w:id="11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org.springframework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Unknown"/>
          <w:rFonts w:ascii="Courier New" w:eastAsia="Times New Roman" w:hAnsi="Courier New" w:cs="Courier New"/>
          <w:sz w:val="20"/>
          <w:lang w:val="en-IN" w:eastAsia="en-IN"/>
        </w:rPr>
      </w:pPr>
      <w:ins w:id="11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Unknown"/>
          <w:rFonts w:ascii="Courier New" w:eastAsia="Times New Roman" w:hAnsi="Courier New" w:cs="Courier New"/>
          <w:sz w:val="20"/>
          <w:lang w:val="en-IN" w:eastAsia="en-IN"/>
        </w:rPr>
      </w:pPr>
      <w:ins w:id="11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2.5.6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Unknown"/>
          <w:rFonts w:ascii="Courier New" w:eastAsia="Times New Roman" w:hAnsi="Courier New" w:cs="Courier New"/>
          <w:sz w:val="20"/>
          <w:lang w:val="en-IN" w:eastAsia="en-IN"/>
        </w:rPr>
      </w:pPr>
      <w:ins w:id="12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" w:author="Unknown"/>
          <w:rFonts w:ascii="Courier New" w:eastAsia="Times New Roman" w:hAnsi="Courier New" w:cs="Courier New"/>
          <w:sz w:val="20"/>
          <w:lang w:val="en-IN" w:eastAsia="en-IN"/>
        </w:rPr>
      </w:pPr>
      <w:ins w:id="12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Spring AOP dependency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" w:author="Unknown"/>
          <w:rFonts w:ascii="Courier New" w:eastAsia="Times New Roman" w:hAnsi="Courier New" w:cs="Courier New"/>
          <w:sz w:val="20"/>
          <w:lang w:val="en-IN" w:eastAsia="en-IN"/>
        </w:rPr>
      </w:pPr>
      <w:ins w:id="12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" w:author="Unknown"/>
          <w:rFonts w:ascii="Courier New" w:eastAsia="Times New Roman" w:hAnsi="Courier New" w:cs="Courier New"/>
          <w:sz w:val="20"/>
          <w:lang w:val="en-IN" w:eastAsia="en-IN"/>
        </w:rPr>
      </w:pPr>
      <w:ins w:id="12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cglib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" w:author="Unknown"/>
          <w:rFonts w:ascii="Courier New" w:eastAsia="Times New Roman" w:hAnsi="Courier New" w:cs="Courier New"/>
          <w:sz w:val="20"/>
          <w:lang w:val="en-IN" w:eastAsia="en-IN"/>
        </w:rPr>
      </w:pPr>
      <w:ins w:id="13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cglib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" w:author="Unknown"/>
          <w:rFonts w:ascii="Courier New" w:eastAsia="Times New Roman" w:hAnsi="Courier New" w:cs="Courier New"/>
          <w:sz w:val="20"/>
          <w:lang w:val="en-IN" w:eastAsia="en-IN"/>
        </w:rPr>
      </w:pPr>
      <w:ins w:id="13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version&gt;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2.2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" w:author="Unknown"/>
          <w:rFonts w:ascii="Courier New" w:eastAsia="Times New Roman" w:hAnsi="Courier New" w:cs="Courier New"/>
          <w:sz w:val="20"/>
          <w:lang w:val="en-IN" w:eastAsia="en-IN"/>
        </w:rPr>
      </w:pPr>
      <w:ins w:id="13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Unknown"/>
          <w:rFonts w:ascii="Courier New" w:eastAsia="Times New Roman" w:hAnsi="Courier New" w:cs="Courier New"/>
          <w:sz w:val="20"/>
          <w:lang w:val="en-IN" w:eastAsia="en-IN"/>
        </w:rPr>
      </w:pPr>
      <w:ins w:id="13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MySQL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database driver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urier New" w:eastAsia="Times New Roman" w:hAnsi="Courier New" w:cs="Courier New"/>
          <w:sz w:val="20"/>
          <w:lang w:val="en-IN" w:eastAsia="en-IN"/>
        </w:rPr>
      </w:pPr>
      <w:ins w:id="13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0" w:author="Unknown"/>
          <w:rFonts w:ascii="Courier New" w:eastAsia="Times New Roman" w:hAnsi="Courier New" w:cs="Courier New"/>
          <w:sz w:val="20"/>
          <w:lang w:val="en-IN" w:eastAsia="en-IN"/>
        </w:rPr>
      </w:pPr>
      <w:ins w:id="14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mysql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2" w:author="Unknown"/>
          <w:rFonts w:ascii="Courier New" w:eastAsia="Times New Roman" w:hAnsi="Courier New" w:cs="Courier New"/>
          <w:sz w:val="20"/>
          <w:lang w:val="en-IN" w:eastAsia="en-IN"/>
        </w:rPr>
      </w:pPr>
      <w:ins w:id="14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mysql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-connector-java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Unknown"/>
          <w:rFonts w:ascii="Courier New" w:eastAsia="Times New Roman" w:hAnsi="Courier New" w:cs="Courier New"/>
          <w:sz w:val="20"/>
          <w:lang w:val="en-IN" w:eastAsia="en-IN"/>
        </w:rPr>
      </w:pPr>
      <w:ins w:id="14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5.1.9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urier New" w:eastAsia="Times New Roman" w:hAnsi="Courier New" w:cs="Courier New"/>
          <w:sz w:val="20"/>
          <w:lang w:val="en-IN" w:eastAsia="en-IN"/>
        </w:rPr>
      </w:pPr>
      <w:ins w:id="14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9" w:author="Unknown"/>
          <w:rFonts w:ascii="Courier New" w:eastAsia="Times New Roman" w:hAnsi="Courier New" w:cs="Courier New"/>
          <w:sz w:val="20"/>
          <w:lang w:val="en-IN" w:eastAsia="en-IN"/>
        </w:rPr>
      </w:pPr>
      <w:ins w:id="15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Hibernate framework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1" w:author="Unknown"/>
          <w:rFonts w:ascii="Courier New" w:eastAsia="Times New Roman" w:hAnsi="Courier New" w:cs="Courier New"/>
          <w:sz w:val="20"/>
          <w:lang w:val="en-IN" w:eastAsia="en-IN"/>
        </w:rPr>
      </w:pPr>
      <w:ins w:id="15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3" w:author="Unknown"/>
          <w:rFonts w:ascii="Courier New" w:eastAsia="Times New Roman" w:hAnsi="Courier New" w:cs="Courier New"/>
          <w:sz w:val="20"/>
          <w:lang w:val="en-IN" w:eastAsia="en-IN"/>
        </w:rPr>
      </w:pPr>
      <w:ins w:id="15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5" w:author="Unknown"/>
          <w:rFonts w:ascii="Courier New" w:eastAsia="Times New Roman" w:hAnsi="Courier New" w:cs="Courier New"/>
          <w:sz w:val="20"/>
          <w:lang w:val="en-IN" w:eastAsia="en-IN"/>
        </w:rPr>
      </w:pPr>
      <w:ins w:id="15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hibernate3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7" w:author="Unknown"/>
          <w:rFonts w:ascii="Courier New" w:eastAsia="Times New Roman" w:hAnsi="Courier New" w:cs="Courier New"/>
          <w:sz w:val="20"/>
          <w:lang w:val="en-IN" w:eastAsia="en-IN"/>
        </w:rPr>
      </w:pPr>
      <w:ins w:id="15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3.2.3.GA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9" w:author="Unknown"/>
          <w:rFonts w:ascii="Courier New" w:eastAsia="Times New Roman" w:hAnsi="Courier New" w:cs="Courier New"/>
          <w:sz w:val="20"/>
          <w:lang w:val="en-IN" w:eastAsia="en-IN"/>
        </w:rPr>
      </w:pPr>
      <w:ins w:id="16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Unknown"/>
          <w:rFonts w:ascii="Courier New" w:eastAsia="Times New Roman" w:hAnsi="Courier New" w:cs="Courier New"/>
          <w:sz w:val="20"/>
          <w:lang w:val="en-IN" w:eastAsia="en-IN"/>
        </w:rPr>
      </w:pPr>
      <w:ins w:id="16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Hibernate annotation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urier New" w:eastAsia="Times New Roman" w:hAnsi="Courier New" w:cs="Courier New"/>
          <w:sz w:val="20"/>
          <w:lang w:val="en-IN" w:eastAsia="en-IN"/>
        </w:rPr>
      </w:pPr>
      <w:ins w:id="16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urier New" w:eastAsia="Times New Roman" w:hAnsi="Courier New" w:cs="Courier New"/>
          <w:sz w:val="20"/>
          <w:lang w:val="en-IN" w:eastAsia="en-IN"/>
        </w:rPr>
      </w:pPr>
      <w:ins w:id="16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hibernate-annotations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sz w:val="20"/>
          <w:lang w:val="en-IN" w:eastAsia="en-IN"/>
        </w:rPr>
      </w:pPr>
      <w:ins w:id="16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hibernate-annotations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sz w:val="20"/>
          <w:lang w:val="en-IN" w:eastAsia="en-IN"/>
        </w:rPr>
      </w:pPr>
      <w:ins w:id="17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3.3.0.GA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Unknown"/>
          <w:rFonts w:ascii="Courier New" w:eastAsia="Times New Roman" w:hAnsi="Courier New" w:cs="Courier New"/>
          <w:sz w:val="20"/>
          <w:lang w:val="en-IN" w:eastAsia="en-IN"/>
        </w:rPr>
      </w:pPr>
      <w:ins w:id="17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5" w:author="Unknown"/>
          <w:rFonts w:ascii="Courier New" w:eastAsia="Times New Roman" w:hAnsi="Courier New" w:cs="Courier New"/>
          <w:sz w:val="20"/>
          <w:lang w:val="en-IN" w:eastAsia="en-IN"/>
        </w:rPr>
      </w:pPr>
      <w:ins w:id="17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7" w:author="Unknown"/>
          <w:rFonts w:ascii="Courier New" w:eastAsia="Times New Roman" w:hAnsi="Courier New" w:cs="Courier New"/>
          <w:sz w:val="20"/>
          <w:lang w:val="en-IN" w:eastAsia="en-IN"/>
        </w:rPr>
      </w:pPr>
      <w:ins w:id="17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hibernate-commons-annotations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9" w:author="Unknown"/>
          <w:rFonts w:ascii="Courier New" w:eastAsia="Times New Roman" w:hAnsi="Courier New" w:cs="Courier New"/>
          <w:sz w:val="20"/>
          <w:lang w:val="en-IN" w:eastAsia="en-IN"/>
        </w:rPr>
      </w:pPr>
      <w:ins w:id="18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hibernate-commons-annotations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1" w:author="Unknown"/>
          <w:rFonts w:ascii="Courier New" w:eastAsia="Times New Roman" w:hAnsi="Courier New" w:cs="Courier New"/>
          <w:sz w:val="20"/>
          <w:lang w:val="en-IN" w:eastAsia="en-IN"/>
        </w:rPr>
      </w:pPr>
      <w:ins w:id="18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3.0.0.GA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3" w:author="Unknown"/>
          <w:rFonts w:ascii="Courier New" w:eastAsia="Times New Roman" w:hAnsi="Courier New" w:cs="Courier New"/>
          <w:sz w:val="20"/>
          <w:lang w:val="en-IN" w:eastAsia="en-IN"/>
        </w:rPr>
      </w:pPr>
      <w:ins w:id="18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5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6" w:author="Unknown"/>
          <w:rFonts w:ascii="Courier New" w:eastAsia="Times New Roman" w:hAnsi="Courier New" w:cs="Courier New"/>
          <w:sz w:val="20"/>
          <w:lang w:val="en-IN" w:eastAsia="en-IN"/>
        </w:rPr>
      </w:pPr>
      <w:ins w:id="18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Hibernate library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dependecy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start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8" w:author="Unknown"/>
          <w:rFonts w:ascii="Courier New" w:eastAsia="Times New Roman" w:hAnsi="Courier New" w:cs="Courier New"/>
          <w:sz w:val="20"/>
          <w:lang w:val="en-IN" w:eastAsia="en-IN"/>
        </w:rPr>
      </w:pPr>
      <w:ins w:id="18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0" w:author="Unknown"/>
          <w:rFonts w:ascii="Courier New" w:eastAsia="Times New Roman" w:hAnsi="Courier New" w:cs="Courier New"/>
          <w:sz w:val="20"/>
          <w:lang w:val="en-IN" w:eastAsia="en-IN"/>
        </w:rPr>
      </w:pPr>
      <w:ins w:id="19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dom4j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2" w:author="Unknown"/>
          <w:rFonts w:ascii="Courier New" w:eastAsia="Times New Roman" w:hAnsi="Courier New" w:cs="Courier New"/>
          <w:sz w:val="20"/>
          <w:lang w:val="en-IN" w:eastAsia="en-IN"/>
        </w:rPr>
      </w:pPr>
      <w:ins w:id="19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dom4j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4" w:author="Unknown"/>
          <w:rFonts w:ascii="Courier New" w:eastAsia="Times New Roman" w:hAnsi="Courier New" w:cs="Courier New"/>
          <w:sz w:val="20"/>
          <w:lang w:val="en-IN" w:eastAsia="en-IN"/>
        </w:rPr>
      </w:pPr>
      <w:ins w:id="19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lastRenderedPageBreak/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1.6.1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6" w:author="Unknown"/>
          <w:rFonts w:ascii="Courier New" w:eastAsia="Times New Roman" w:hAnsi="Courier New" w:cs="Courier New"/>
          <w:sz w:val="20"/>
          <w:lang w:val="en-IN" w:eastAsia="en-IN"/>
        </w:rPr>
      </w:pPr>
      <w:ins w:id="19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9" w:author="Unknown"/>
          <w:rFonts w:ascii="Courier New" w:eastAsia="Times New Roman" w:hAnsi="Courier New" w:cs="Courier New"/>
          <w:sz w:val="20"/>
          <w:lang w:val="en-IN" w:eastAsia="en-IN"/>
        </w:rPr>
      </w:pPr>
      <w:ins w:id="20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1" w:author="Unknown"/>
          <w:rFonts w:ascii="Courier New" w:eastAsia="Times New Roman" w:hAnsi="Courier New" w:cs="Courier New"/>
          <w:sz w:val="20"/>
          <w:lang w:val="en-IN" w:eastAsia="en-IN"/>
        </w:rPr>
      </w:pPr>
      <w:ins w:id="20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commons-logging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3" w:author="Unknown"/>
          <w:rFonts w:ascii="Courier New" w:eastAsia="Times New Roman" w:hAnsi="Courier New" w:cs="Courier New"/>
          <w:sz w:val="20"/>
          <w:lang w:val="en-IN" w:eastAsia="en-IN"/>
        </w:rPr>
      </w:pPr>
      <w:ins w:id="20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commons-logging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5" w:author="Unknown"/>
          <w:rFonts w:ascii="Courier New" w:eastAsia="Times New Roman" w:hAnsi="Courier New" w:cs="Courier New"/>
          <w:sz w:val="20"/>
          <w:lang w:val="en-IN" w:eastAsia="en-IN"/>
        </w:rPr>
      </w:pPr>
      <w:ins w:id="20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1.1.1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7" w:author="Unknown"/>
          <w:rFonts w:ascii="Courier New" w:eastAsia="Times New Roman" w:hAnsi="Courier New" w:cs="Courier New"/>
          <w:sz w:val="20"/>
          <w:lang w:val="en-IN" w:eastAsia="en-IN"/>
        </w:rPr>
      </w:pPr>
      <w:ins w:id="20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0" w:author="Unknown"/>
          <w:rFonts w:ascii="Courier New" w:eastAsia="Times New Roman" w:hAnsi="Courier New" w:cs="Courier New"/>
          <w:sz w:val="20"/>
          <w:lang w:val="en-IN" w:eastAsia="en-IN"/>
        </w:rPr>
      </w:pPr>
      <w:ins w:id="21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2" w:author="Unknown"/>
          <w:rFonts w:ascii="Courier New" w:eastAsia="Times New Roman" w:hAnsi="Courier New" w:cs="Courier New"/>
          <w:sz w:val="20"/>
          <w:lang w:val="en-IN" w:eastAsia="en-IN"/>
        </w:rPr>
      </w:pPr>
      <w:ins w:id="21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commons-collections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Unknown"/>
          <w:rFonts w:ascii="Courier New" w:eastAsia="Times New Roman" w:hAnsi="Courier New" w:cs="Courier New"/>
          <w:sz w:val="20"/>
          <w:lang w:val="en-IN" w:eastAsia="en-IN"/>
        </w:rPr>
      </w:pPr>
      <w:ins w:id="21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commons-collections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Unknown"/>
          <w:rFonts w:ascii="Courier New" w:eastAsia="Times New Roman" w:hAnsi="Courier New" w:cs="Courier New"/>
          <w:sz w:val="20"/>
          <w:lang w:val="en-IN" w:eastAsia="en-IN"/>
        </w:rPr>
      </w:pPr>
      <w:ins w:id="21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3.2.1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Unknown"/>
          <w:rFonts w:ascii="Courier New" w:eastAsia="Times New Roman" w:hAnsi="Courier New" w:cs="Courier New"/>
          <w:sz w:val="20"/>
          <w:lang w:val="en-IN" w:eastAsia="en-IN"/>
        </w:rPr>
      </w:pPr>
      <w:ins w:id="21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" w:author="Unknown"/>
          <w:rFonts w:ascii="Courier New" w:eastAsia="Times New Roman" w:hAnsi="Courier New" w:cs="Courier New"/>
          <w:sz w:val="20"/>
          <w:lang w:val="en-IN" w:eastAsia="en-IN"/>
        </w:rPr>
      </w:pPr>
      <w:ins w:id="22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dependency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3" w:author="Unknown"/>
          <w:rFonts w:ascii="Courier New" w:eastAsia="Times New Roman" w:hAnsi="Courier New" w:cs="Courier New"/>
          <w:sz w:val="20"/>
          <w:lang w:val="en-IN" w:eastAsia="en-IN"/>
        </w:rPr>
      </w:pPr>
      <w:ins w:id="22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antlr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groupId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" w:author="Unknown"/>
          <w:rFonts w:ascii="Courier New" w:eastAsia="Times New Roman" w:hAnsi="Courier New" w:cs="Courier New"/>
          <w:sz w:val="20"/>
          <w:lang w:val="en-IN" w:eastAsia="en-IN"/>
        </w:rPr>
      </w:pPr>
      <w:ins w:id="22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antlr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artifactId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Unknown"/>
          <w:rFonts w:ascii="Courier New" w:eastAsia="Times New Roman" w:hAnsi="Courier New" w:cs="Courier New"/>
          <w:sz w:val="20"/>
          <w:lang w:val="en-IN" w:eastAsia="en-IN"/>
        </w:rPr>
      </w:pPr>
      <w:ins w:id="22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&lt;version&gt;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2.7.7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&lt;/version&gt;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" w:author="Unknown"/>
          <w:rFonts w:ascii="Courier New" w:eastAsia="Times New Roman" w:hAnsi="Courier New" w:cs="Courier New"/>
          <w:sz w:val="20"/>
          <w:lang w:val="en-IN" w:eastAsia="en-IN"/>
        </w:rPr>
      </w:pPr>
      <w:ins w:id="23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" w:author="Unknown"/>
          <w:rFonts w:ascii="Courier New" w:eastAsia="Times New Roman" w:hAnsi="Courier New" w:cs="Courier New"/>
          <w:sz w:val="20"/>
          <w:lang w:val="en-IN" w:eastAsia="en-IN"/>
        </w:rPr>
      </w:pPr>
      <w:ins w:id="23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Hibernate library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dependecy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end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" w:author="Unknown"/>
          <w:rFonts w:ascii="Courier New" w:eastAsia="Times New Roman" w:hAnsi="Courier New" w:cs="Courier New"/>
          <w:sz w:val="20"/>
          <w:lang w:val="en-IN" w:eastAsia="en-IN"/>
        </w:rPr>
      </w:pPr>
      <w:ins w:id="23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&lt;/dependencies&gt;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6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23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&lt;/project&gt;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238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239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4. Model &amp; BO &amp; DAO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240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241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The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Model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Business Object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(BO) and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Data Access Object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(DAO) pattern is useful to identify the layer clearly to avoid mess up the project structure.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4"/>
        <w:rPr>
          <w:ins w:id="242" w:author="Unknown"/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ins w:id="243" w:author="Unknown">
        <w:r w:rsidRPr="007D39A7">
          <w:rPr>
            <w:rFonts w:ascii="Times New Roman" w:eastAsia="Times New Roman" w:hAnsi="Times New Roman" w:cs="Times New Roman"/>
            <w:b/>
            <w:bCs/>
            <w:sz w:val="20"/>
            <w:szCs w:val="20"/>
            <w:lang w:val="en-IN" w:eastAsia="en-IN"/>
          </w:rPr>
          <w:t>Stock Model (Annotation)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244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ins w:id="245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A Stock model annotation class to store the stock data.</w:t>
        </w:r>
        <w:proofErr w:type="gram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4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model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9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5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Column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1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5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Entity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3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5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GeneratedValue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5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5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static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GenerationType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IDENTITY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5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9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6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Table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1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6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javax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persistence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UniqueConstraint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sz w:val="20"/>
          <w:lang w:val="en-IN" w:eastAsia="en-IN"/>
        </w:rPr>
      </w:pPr>
      <w:ins w:id="26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@Entity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6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@Table(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name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"stock",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catalog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mkyong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uniqueConstraints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Unknown"/>
          <w:rFonts w:ascii="Courier New" w:eastAsia="Times New Roman" w:hAnsi="Courier New" w:cs="Courier New"/>
          <w:sz w:val="20"/>
          <w:lang w:val="en-IN" w:eastAsia="en-IN"/>
        </w:rPr>
      </w:pPr>
      <w:ins w:id="26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UniqueConstraint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columnNames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"STOCK_NAME"),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Unknown"/>
          <w:rFonts w:ascii="Courier New" w:eastAsia="Times New Roman" w:hAnsi="Courier New" w:cs="Courier New"/>
          <w:sz w:val="20"/>
          <w:lang w:val="en-IN" w:eastAsia="en-IN"/>
        </w:rPr>
      </w:pPr>
      <w:ins w:id="27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UniqueConstraint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columnNames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"STOCK_CODE")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2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27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implements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java.io.Serializable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4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Unknown"/>
          <w:rFonts w:ascii="Courier New" w:eastAsia="Times New Roman" w:hAnsi="Courier New" w:cs="Courier New"/>
          <w:sz w:val="20"/>
          <w:lang w:val="en-IN" w:eastAsia="en-IN"/>
        </w:rPr>
      </w:pPr>
      <w:ins w:id="27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private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Integer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7" w:author="Unknown"/>
          <w:rFonts w:ascii="Courier New" w:eastAsia="Times New Roman" w:hAnsi="Courier New" w:cs="Courier New"/>
          <w:sz w:val="20"/>
          <w:lang w:val="en-IN" w:eastAsia="en-IN"/>
        </w:rPr>
      </w:pPr>
      <w:ins w:id="27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private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9" w:author="Unknown"/>
          <w:rFonts w:ascii="Courier New" w:eastAsia="Times New Roman" w:hAnsi="Courier New" w:cs="Courier New"/>
          <w:sz w:val="20"/>
          <w:lang w:val="en-IN" w:eastAsia="en-IN"/>
        </w:rPr>
      </w:pPr>
      <w:ins w:id="28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private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Unknown"/>
          <w:rFonts w:ascii="Courier New" w:eastAsia="Times New Roman" w:hAnsi="Courier New" w:cs="Courier New"/>
          <w:sz w:val="20"/>
          <w:lang w:val="en-IN" w:eastAsia="en-IN"/>
        </w:rPr>
      </w:pPr>
      <w:ins w:id="28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lastRenderedPageBreak/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Stock()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Unknown"/>
          <w:rFonts w:ascii="Courier New" w:eastAsia="Times New Roman" w:hAnsi="Courier New" w:cs="Courier New"/>
          <w:sz w:val="20"/>
          <w:lang w:val="en-IN" w:eastAsia="en-IN"/>
        </w:rPr>
      </w:pPr>
      <w:ins w:id="28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7" w:author="Unknown"/>
          <w:rFonts w:ascii="Courier New" w:eastAsia="Times New Roman" w:hAnsi="Courier New" w:cs="Courier New"/>
          <w:sz w:val="20"/>
          <w:lang w:val="en-IN" w:eastAsia="en-IN"/>
        </w:rPr>
      </w:pPr>
      <w:ins w:id="28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9" w:author="Unknown"/>
          <w:rFonts w:ascii="Courier New" w:eastAsia="Times New Roman" w:hAnsi="Courier New" w:cs="Courier New"/>
          <w:sz w:val="20"/>
          <w:lang w:val="en-IN" w:eastAsia="en-IN"/>
        </w:rPr>
      </w:pPr>
      <w:ins w:id="29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1" w:author="Unknown"/>
          <w:rFonts w:ascii="Courier New" w:eastAsia="Times New Roman" w:hAnsi="Courier New" w:cs="Courier New"/>
          <w:sz w:val="20"/>
          <w:lang w:val="en-IN" w:eastAsia="en-IN"/>
        </w:rPr>
      </w:pPr>
      <w:ins w:id="29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3" w:author="Unknown"/>
          <w:rFonts w:ascii="Courier New" w:eastAsia="Times New Roman" w:hAnsi="Courier New" w:cs="Courier New"/>
          <w:sz w:val="20"/>
          <w:lang w:val="en-IN" w:eastAsia="en-IN"/>
        </w:rPr>
      </w:pPr>
      <w:ins w:id="29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5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Unknown"/>
          <w:rFonts w:ascii="Courier New" w:eastAsia="Times New Roman" w:hAnsi="Courier New" w:cs="Courier New"/>
          <w:sz w:val="20"/>
          <w:lang w:val="en-IN" w:eastAsia="en-IN"/>
        </w:rPr>
      </w:pPr>
      <w:ins w:id="29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@Id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Unknown"/>
          <w:rFonts w:ascii="Courier New" w:eastAsia="Times New Roman" w:hAnsi="Courier New" w:cs="Courier New"/>
          <w:sz w:val="20"/>
          <w:lang w:val="en-IN" w:eastAsia="en-IN"/>
        </w:rPr>
      </w:pPr>
      <w:ins w:id="29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GeneratedValue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strategy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IDENTITY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sz w:val="20"/>
          <w:lang w:val="en-IN" w:eastAsia="en-IN"/>
        </w:rPr>
      </w:pPr>
      <w:ins w:id="30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@Column(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name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"STOCK_ID",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unique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true,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nullable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false)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Unknown"/>
          <w:rFonts w:ascii="Courier New" w:eastAsia="Times New Roman" w:hAnsi="Courier New" w:cs="Courier New"/>
          <w:sz w:val="20"/>
          <w:lang w:val="en-IN" w:eastAsia="en-IN"/>
        </w:rPr>
      </w:pPr>
      <w:ins w:id="30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Integer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4" w:author="Unknown"/>
          <w:rFonts w:ascii="Courier New" w:eastAsia="Times New Roman" w:hAnsi="Courier New" w:cs="Courier New"/>
          <w:sz w:val="20"/>
          <w:lang w:val="en-IN" w:eastAsia="en-IN"/>
        </w:rPr>
      </w:pPr>
      <w:ins w:id="30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return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6" w:author="Unknown"/>
          <w:rFonts w:ascii="Courier New" w:eastAsia="Times New Roman" w:hAnsi="Courier New" w:cs="Courier New"/>
          <w:sz w:val="20"/>
          <w:lang w:val="en-IN" w:eastAsia="en-IN"/>
        </w:rPr>
      </w:pPr>
      <w:ins w:id="30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9" w:author="Unknown"/>
          <w:rFonts w:ascii="Courier New" w:eastAsia="Times New Roman" w:hAnsi="Courier New" w:cs="Courier New"/>
          <w:sz w:val="20"/>
          <w:lang w:val="en-IN" w:eastAsia="en-IN"/>
        </w:rPr>
      </w:pPr>
      <w:ins w:id="31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setStockId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Integer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1" w:author="Unknown"/>
          <w:rFonts w:ascii="Courier New" w:eastAsia="Times New Roman" w:hAnsi="Courier New" w:cs="Courier New"/>
          <w:sz w:val="20"/>
          <w:lang w:val="en-IN" w:eastAsia="en-IN"/>
        </w:rPr>
      </w:pPr>
      <w:ins w:id="31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3" w:author="Unknown"/>
          <w:rFonts w:ascii="Courier New" w:eastAsia="Times New Roman" w:hAnsi="Courier New" w:cs="Courier New"/>
          <w:sz w:val="20"/>
          <w:lang w:val="en-IN" w:eastAsia="en-IN"/>
        </w:rPr>
      </w:pPr>
      <w:ins w:id="31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5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6" w:author="Unknown"/>
          <w:rFonts w:ascii="Courier New" w:eastAsia="Times New Roman" w:hAnsi="Courier New" w:cs="Courier New"/>
          <w:sz w:val="20"/>
          <w:lang w:val="en-IN" w:eastAsia="en-IN"/>
        </w:rPr>
      </w:pPr>
      <w:ins w:id="31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@Column(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name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"STOCK_CODE",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unique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true,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nullable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false,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length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10)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8" w:author="Unknown"/>
          <w:rFonts w:ascii="Courier New" w:eastAsia="Times New Roman" w:hAnsi="Courier New" w:cs="Courier New"/>
          <w:sz w:val="20"/>
          <w:lang w:val="en-IN" w:eastAsia="en-IN"/>
        </w:rPr>
      </w:pPr>
      <w:ins w:id="31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0" w:author="Unknown"/>
          <w:rFonts w:ascii="Courier New" w:eastAsia="Times New Roman" w:hAnsi="Courier New" w:cs="Courier New"/>
          <w:sz w:val="20"/>
          <w:lang w:val="en-IN" w:eastAsia="en-IN"/>
        </w:rPr>
      </w:pPr>
      <w:ins w:id="32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return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2" w:author="Unknown"/>
          <w:rFonts w:ascii="Courier New" w:eastAsia="Times New Roman" w:hAnsi="Courier New" w:cs="Courier New"/>
          <w:sz w:val="20"/>
          <w:lang w:val="en-IN" w:eastAsia="en-IN"/>
        </w:rPr>
      </w:pPr>
      <w:ins w:id="32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4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5" w:author="Unknown"/>
          <w:rFonts w:ascii="Courier New" w:eastAsia="Times New Roman" w:hAnsi="Courier New" w:cs="Courier New"/>
          <w:sz w:val="20"/>
          <w:lang w:val="en-IN" w:eastAsia="en-IN"/>
        </w:rPr>
      </w:pPr>
      <w:ins w:id="32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setStockCode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7" w:author="Unknown"/>
          <w:rFonts w:ascii="Courier New" w:eastAsia="Times New Roman" w:hAnsi="Courier New" w:cs="Courier New"/>
          <w:sz w:val="20"/>
          <w:lang w:val="en-IN" w:eastAsia="en-IN"/>
        </w:rPr>
      </w:pPr>
      <w:ins w:id="32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9" w:author="Unknown"/>
          <w:rFonts w:ascii="Courier New" w:eastAsia="Times New Roman" w:hAnsi="Courier New" w:cs="Courier New"/>
          <w:sz w:val="20"/>
          <w:lang w:val="en-IN" w:eastAsia="en-IN"/>
        </w:rPr>
      </w:pPr>
      <w:ins w:id="33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2" w:author="Unknown"/>
          <w:rFonts w:ascii="Courier New" w:eastAsia="Times New Roman" w:hAnsi="Courier New" w:cs="Courier New"/>
          <w:sz w:val="20"/>
          <w:lang w:val="en-IN" w:eastAsia="en-IN"/>
        </w:rPr>
      </w:pPr>
      <w:ins w:id="33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@Column(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name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"STOCK_NAME",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unique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true,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nullable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false,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length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20)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4" w:author="Unknown"/>
          <w:rFonts w:ascii="Courier New" w:eastAsia="Times New Roman" w:hAnsi="Courier New" w:cs="Courier New"/>
          <w:sz w:val="20"/>
          <w:lang w:val="en-IN" w:eastAsia="en-IN"/>
        </w:rPr>
      </w:pPr>
      <w:ins w:id="33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6" w:author="Unknown"/>
          <w:rFonts w:ascii="Courier New" w:eastAsia="Times New Roman" w:hAnsi="Courier New" w:cs="Courier New"/>
          <w:sz w:val="20"/>
          <w:lang w:val="en-IN" w:eastAsia="en-IN"/>
        </w:rPr>
      </w:pPr>
      <w:ins w:id="33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return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8" w:author="Unknown"/>
          <w:rFonts w:ascii="Courier New" w:eastAsia="Times New Roman" w:hAnsi="Courier New" w:cs="Courier New"/>
          <w:sz w:val="20"/>
          <w:lang w:val="en-IN" w:eastAsia="en-IN"/>
        </w:rPr>
      </w:pPr>
      <w:ins w:id="33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1" w:author="Unknown"/>
          <w:rFonts w:ascii="Courier New" w:eastAsia="Times New Roman" w:hAnsi="Courier New" w:cs="Courier New"/>
          <w:sz w:val="20"/>
          <w:lang w:val="en-IN" w:eastAsia="en-IN"/>
        </w:rPr>
      </w:pPr>
      <w:ins w:id="34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setStockName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3" w:author="Unknown"/>
          <w:rFonts w:ascii="Courier New" w:eastAsia="Times New Roman" w:hAnsi="Courier New" w:cs="Courier New"/>
          <w:sz w:val="20"/>
          <w:lang w:val="en-IN" w:eastAsia="en-IN"/>
        </w:rPr>
      </w:pPr>
      <w:ins w:id="34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5" w:author="Unknown"/>
          <w:rFonts w:ascii="Courier New" w:eastAsia="Times New Roman" w:hAnsi="Courier New" w:cs="Courier New"/>
          <w:sz w:val="20"/>
          <w:lang w:val="en-IN" w:eastAsia="en-IN"/>
        </w:rPr>
      </w:pPr>
      <w:ins w:id="34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Unknown"/>
          <w:rFonts w:ascii="Courier New" w:eastAsia="Times New Roman" w:hAnsi="Courier New" w:cs="Courier New"/>
          <w:sz w:val="20"/>
          <w:lang w:val="en-IN" w:eastAsia="en-IN"/>
        </w:rPr>
      </w:pPr>
      <w:ins w:id="34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@Override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Unknown"/>
          <w:rFonts w:ascii="Courier New" w:eastAsia="Times New Roman" w:hAnsi="Courier New" w:cs="Courier New"/>
          <w:sz w:val="20"/>
          <w:lang w:val="en-IN" w:eastAsia="en-IN"/>
        </w:rPr>
      </w:pPr>
      <w:ins w:id="35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toString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2" w:author="Unknown"/>
          <w:rFonts w:ascii="Courier New" w:eastAsia="Times New Roman" w:hAnsi="Courier New" w:cs="Courier New"/>
          <w:sz w:val="20"/>
          <w:lang w:val="en-IN" w:eastAsia="en-IN"/>
        </w:rPr>
      </w:pPr>
      <w:ins w:id="35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return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"Stock [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+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+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",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+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4" w:author="Unknown"/>
          <w:rFonts w:ascii="Courier New" w:eastAsia="Times New Roman" w:hAnsi="Courier New" w:cs="Courier New"/>
          <w:sz w:val="20"/>
          <w:lang w:val="en-IN" w:eastAsia="en-IN"/>
        </w:rPr>
      </w:pPr>
      <w:ins w:id="35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+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",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+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+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"]";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6" w:author="Unknown"/>
          <w:rFonts w:ascii="Courier New" w:eastAsia="Times New Roman" w:hAnsi="Courier New" w:cs="Courier New"/>
          <w:sz w:val="20"/>
          <w:lang w:val="en-IN" w:eastAsia="en-IN"/>
        </w:rPr>
      </w:pPr>
      <w:ins w:id="35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8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35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4"/>
        <w:rPr>
          <w:ins w:id="360" w:author="Unknown"/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ins w:id="361" w:author="Unknown">
        <w:r w:rsidRPr="007D39A7">
          <w:rPr>
            <w:rFonts w:ascii="Times New Roman" w:eastAsia="Times New Roman" w:hAnsi="Times New Roman" w:cs="Times New Roman"/>
            <w:b/>
            <w:bCs/>
            <w:sz w:val="20"/>
            <w:szCs w:val="20"/>
            <w:lang w:val="en-IN" w:eastAsia="en-IN"/>
          </w:rPr>
          <w:t>Stock Business Object (BO))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362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363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Stock business object (BO) interface and implementation, it’s used to store the project’s business function, the real database operations (CRUD) works should not involved in this class, instead it has a DAO (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StockDao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) class to do it.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4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6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6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lastRenderedPageBreak/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model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0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7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interface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3" w:author="Unknown"/>
          <w:rFonts w:ascii="Courier New" w:eastAsia="Times New Roman" w:hAnsi="Courier New" w:cs="Courier New"/>
          <w:sz w:val="20"/>
          <w:lang w:val="en-IN" w:eastAsia="en-IN"/>
        </w:rPr>
      </w:pPr>
      <w:ins w:id="37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save(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5" w:author="Unknown"/>
          <w:rFonts w:ascii="Courier New" w:eastAsia="Times New Roman" w:hAnsi="Courier New" w:cs="Courier New"/>
          <w:sz w:val="20"/>
          <w:lang w:val="en-IN" w:eastAsia="en-IN"/>
        </w:rPr>
      </w:pPr>
      <w:ins w:id="37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update(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Unknown"/>
          <w:rFonts w:ascii="Courier New" w:eastAsia="Times New Roman" w:hAnsi="Courier New" w:cs="Courier New"/>
          <w:sz w:val="20"/>
          <w:lang w:val="en-IN" w:eastAsia="en-IN"/>
        </w:rPr>
      </w:pPr>
      <w:ins w:id="37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delete(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9" w:author="Unknown"/>
          <w:rFonts w:ascii="Courier New" w:eastAsia="Times New Roman" w:hAnsi="Courier New" w:cs="Courier New"/>
          <w:sz w:val="20"/>
          <w:lang w:val="en-IN" w:eastAsia="en-IN"/>
        </w:rPr>
      </w:pPr>
      <w:ins w:id="38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Stock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findByStockCode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1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38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383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384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Make this class as a bean “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stockBo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” in Spring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Ioc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container, and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autowire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the stock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dao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class.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5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8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impl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8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8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beans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factory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annotation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Autowired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0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9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stereotype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Service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3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9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5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9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39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model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0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0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@Service(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2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0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StockBoImpl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implements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4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5" w:author="Unknown"/>
          <w:rFonts w:ascii="Courier New" w:eastAsia="Times New Roman" w:hAnsi="Courier New" w:cs="Courier New"/>
          <w:sz w:val="20"/>
          <w:lang w:val="en-IN" w:eastAsia="en-IN"/>
        </w:rPr>
      </w:pPr>
      <w:ins w:id="40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Autowired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7" w:author="Unknown"/>
          <w:rFonts w:ascii="Courier New" w:eastAsia="Times New Roman" w:hAnsi="Courier New" w:cs="Courier New"/>
          <w:sz w:val="20"/>
          <w:lang w:val="en-IN" w:eastAsia="en-IN"/>
        </w:rPr>
      </w:pPr>
      <w:ins w:id="40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0" w:author="Unknown"/>
          <w:rFonts w:ascii="Courier New" w:eastAsia="Times New Roman" w:hAnsi="Courier New" w:cs="Courier New"/>
          <w:sz w:val="20"/>
          <w:lang w:val="en-IN" w:eastAsia="en-IN"/>
        </w:rPr>
      </w:pPr>
      <w:ins w:id="41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setStockDao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2" w:author="Unknown"/>
          <w:rFonts w:ascii="Courier New" w:eastAsia="Times New Roman" w:hAnsi="Courier New" w:cs="Courier New"/>
          <w:sz w:val="20"/>
          <w:lang w:val="en-IN" w:eastAsia="en-IN"/>
        </w:rPr>
      </w:pPr>
      <w:ins w:id="41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this.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4" w:author="Unknown"/>
          <w:rFonts w:ascii="Courier New" w:eastAsia="Times New Roman" w:hAnsi="Courier New" w:cs="Courier New"/>
          <w:sz w:val="20"/>
          <w:lang w:val="en-IN" w:eastAsia="en-IN"/>
        </w:rPr>
      </w:pPr>
      <w:ins w:id="41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7" w:author="Unknown"/>
          <w:rFonts w:ascii="Courier New" w:eastAsia="Times New Roman" w:hAnsi="Courier New" w:cs="Courier New"/>
          <w:sz w:val="20"/>
          <w:lang w:val="en-IN" w:eastAsia="en-IN"/>
        </w:rPr>
      </w:pPr>
      <w:ins w:id="41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save(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9" w:author="Unknown"/>
          <w:rFonts w:ascii="Courier New" w:eastAsia="Times New Roman" w:hAnsi="Courier New" w:cs="Courier New"/>
          <w:sz w:val="20"/>
          <w:lang w:val="en-IN" w:eastAsia="en-IN"/>
        </w:rPr>
      </w:pPr>
      <w:ins w:id="42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.save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1" w:author="Unknown"/>
          <w:rFonts w:ascii="Courier New" w:eastAsia="Times New Roman" w:hAnsi="Courier New" w:cs="Courier New"/>
          <w:sz w:val="20"/>
          <w:lang w:val="en-IN" w:eastAsia="en-IN"/>
        </w:rPr>
      </w:pPr>
      <w:ins w:id="42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4" w:author="Unknown"/>
          <w:rFonts w:ascii="Courier New" w:eastAsia="Times New Roman" w:hAnsi="Courier New" w:cs="Courier New"/>
          <w:sz w:val="20"/>
          <w:lang w:val="en-IN" w:eastAsia="en-IN"/>
        </w:rPr>
      </w:pPr>
      <w:ins w:id="42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update(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6" w:author="Unknown"/>
          <w:rFonts w:ascii="Courier New" w:eastAsia="Times New Roman" w:hAnsi="Courier New" w:cs="Courier New"/>
          <w:sz w:val="20"/>
          <w:lang w:val="en-IN" w:eastAsia="en-IN"/>
        </w:rPr>
      </w:pPr>
      <w:ins w:id="42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.update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8" w:author="Unknown"/>
          <w:rFonts w:ascii="Courier New" w:eastAsia="Times New Roman" w:hAnsi="Courier New" w:cs="Courier New"/>
          <w:sz w:val="20"/>
          <w:lang w:val="en-IN" w:eastAsia="en-IN"/>
        </w:rPr>
      </w:pPr>
      <w:ins w:id="42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1" w:author="Unknown"/>
          <w:rFonts w:ascii="Courier New" w:eastAsia="Times New Roman" w:hAnsi="Courier New" w:cs="Courier New"/>
          <w:sz w:val="20"/>
          <w:lang w:val="en-IN" w:eastAsia="en-IN"/>
        </w:rPr>
      </w:pPr>
      <w:ins w:id="43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delete(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3" w:author="Unknown"/>
          <w:rFonts w:ascii="Courier New" w:eastAsia="Times New Roman" w:hAnsi="Courier New" w:cs="Courier New"/>
          <w:sz w:val="20"/>
          <w:lang w:val="en-IN" w:eastAsia="en-IN"/>
        </w:rPr>
      </w:pPr>
      <w:ins w:id="43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.delete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5" w:author="Unknown"/>
          <w:rFonts w:ascii="Courier New" w:eastAsia="Times New Roman" w:hAnsi="Courier New" w:cs="Courier New"/>
          <w:sz w:val="20"/>
          <w:lang w:val="en-IN" w:eastAsia="en-IN"/>
        </w:rPr>
      </w:pPr>
      <w:ins w:id="43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8" w:author="Unknown"/>
          <w:rFonts w:ascii="Courier New" w:eastAsia="Times New Roman" w:hAnsi="Courier New" w:cs="Courier New"/>
          <w:sz w:val="20"/>
          <w:lang w:val="en-IN" w:eastAsia="en-IN"/>
        </w:rPr>
      </w:pPr>
      <w:ins w:id="43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findByStockCode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0" w:author="Unknown"/>
          <w:rFonts w:ascii="Courier New" w:eastAsia="Times New Roman" w:hAnsi="Courier New" w:cs="Courier New"/>
          <w:sz w:val="20"/>
          <w:lang w:val="en-IN" w:eastAsia="en-IN"/>
        </w:rPr>
      </w:pPr>
      <w:ins w:id="44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return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.findByStockCode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2" w:author="Unknown"/>
          <w:rFonts w:ascii="Courier New" w:eastAsia="Times New Roman" w:hAnsi="Courier New" w:cs="Courier New"/>
          <w:sz w:val="20"/>
          <w:lang w:val="en-IN" w:eastAsia="en-IN"/>
        </w:rPr>
      </w:pPr>
      <w:ins w:id="44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4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44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4"/>
        <w:rPr>
          <w:ins w:id="446" w:author="Unknown"/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ins w:id="447" w:author="Unknown">
        <w:r w:rsidRPr="007D39A7">
          <w:rPr>
            <w:rFonts w:ascii="Times New Roman" w:eastAsia="Times New Roman" w:hAnsi="Times New Roman" w:cs="Times New Roman"/>
            <w:b/>
            <w:bCs/>
            <w:sz w:val="20"/>
            <w:szCs w:val="20"/>
            <w:lang w:val="en-IN" w:eastAsia="en-IN"/>
          </w:rPr>
          <w:t>Stock Data Access Object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448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ins w:id="449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A Stock DAO interface and implementation.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In last tutorial, you DAO classes are directly extends the “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HibernateDaoSupport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“, but it’s not possible to do it in annotation mode, because you have no way to auto wire the session Factory bean from your DAO class. The workaround is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create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a custom class (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CustomHibernateDaoSupport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) and extends the 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lastRenderedPageBreak/>
          <w:t>“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HibernateDaoSupport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” and auto wire the session factory, and your DAO classes extends this class.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0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5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3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5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model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5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6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5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interface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9" w:author="Unknown"/>
          <w:rFonts w:ascii="Courier New" w:eastAsia="Times New Roman" w:hAnsi="Courier New" w:cs="Courier New"/>
          <w:sz w:val="20"/>
          <w:lang w:val="en-IN" w:eastAsia="en-IN"/>
        </w:rPr>
      </w:pPr>
      <w:ins w:id="46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save(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1" w:author="Unknown"/>
          <w:rFonts w:ascii="Courier New" w:eastAsia="Times New Roman" w:hAnsi="Courier New" w:cs="Courier New"/>
          <w:sz w:val="20"/>
          <w:lang w:val="en-IN" w:eastAsia="en-IN"/>
        </w:rPr>
      </w:pPr>
      <w:ins w:id="46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update(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3" w:author="Unknown"/>
          <w:rFonts w:ascii="Courier New" w:eastAsia="Times New Roman" w:hAnsi="Courier New" w:cs="Courier New"/>
          <w:sz w:val="20"/>
          <w:lang w:val="en-IN" w:eastAsia="en-IN"/>
        </w:rPr>
      </w:pPr>
      <w:ins w:id="46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delete(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5" w:author="Unknown"/>
          <w:rFonts w:ascii="Courier New" w:eastAsia="Times New Roman" w:hAnsi="Courier New" w:cs="Courier New"/>
          <w:sz w:val="20"/>
          <w:lang w:val="en-IN" w:eastAsia="en-IN"/>
        </w:rPr>
      </w:pPr>
      <w:ins w:id="46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Stock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findByStockCode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8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46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0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7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util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3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7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SessionFactory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5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7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beans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factory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annotation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Autowired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7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hibernate3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support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HibernateDaoSupport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0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8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abstract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CustomHibernateDaoSupport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extends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HibernateDaoSupport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2" w:author="Unknown"/>
          <w:rFonts w:ascii="Courier New" w:eastAsia="Times New Roman" w:hAnsi="Courier New" w:cs="Courier New"/>
          <w:sz w:val="20"/>
          <w:lang w:val="en-IN" w:eastAsia="en-IN"/>
        </w:rPr>
      </w:pPr>
      <w:ins w:id="48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4" w:author="Unknown"/>
          <w:rFonts w:ascii="Courier New" w:eastAsia="Times New Roman" w:hAnsi="Courier New" w:cs="Courier New"/>
          <w:sz w:val="20"/>
          <w:lang w:val="en-IN" w:eastAsia="en-IN"/>
        </w:rPr>
      </w:pPr>
      <w:ins w:id="48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Autowired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6" w:author="Unknown"/>
          <w:rFonts w:ascii="Courier New" w:eastAsia="Times New Roman" w:hAnsi="Courier New" w:cs="Courier New"/>
          <w:sz w:val="20"/>
          <w:lang w:val="en-IN" w:eastAsia="en-IN"/>
        </w:rPr>
      </w:pPr>
      <w:ins w:id="48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anyMethodName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SessionFactory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sessionFactory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8" w:author="Unknown"/>
          <w:rFonts w:ascii="Courier New" w:eastAsia="Times New Roman" w:hAnsi="Courier New" w:cs="Courier New"/>
          <w:sz w:val="20"/>
          <w:lang w:val="en-IN" w:eastAsia="en-IN"/>
        </w:rPr>
      </w:pPr>
      <w:ins w:id="48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0" w:author="Unknown"/>
          <w:rFonts w:ascii="Courier New" w:eastAsia="Times New Roman" w:hAnsi="Courier New" w:cs="Courier New"/>
          <w:sz w:val="20"/>
          <w:lang w:val="en-IN" w:eastAsia="en-IN"/>
        </w:rPr>
      </w:pPr>
      <w:ins w:id="49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setSessionFactory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sessionFactory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2" w:author="Unknown"/>
          <w:rFonts w:ascii="Courier New" w:eastAsia="Times New Roman" w:hAnsi="Courier New" w:cs="Courier New"/>
          <w:sz w:val="20"/>
          <w:lang w:val="en-IN" w:eastAsia="en-IN"/>
        </w:rPr>
      </w:pPr>
      <w:ins w:id="49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4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49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6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49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impl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9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0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java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util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List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2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0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stereotype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Repository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4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5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0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dao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0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model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9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1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util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CustomHibernateDaoSupport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2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1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@Repository(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4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1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StockDaoImpl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extends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CustomHibernateDaoSupport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implements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StockDao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7" w:author="Unknown"/>
          <w:rFonts w:ascii="Courier New" w:eastAsia="Times New Roman" w:hAnsi="Courier New" w:cs="Courier New"/>
          <w:sz w:val="20"/>
          <w:lang w:val="en-IN" w:eastAsia="en-IN"/>
        </w:rPr>
      </w:pPr>
      <w:ins w:id="51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save(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9" w:author="Unknown"/>
          <w:rFonts w:ascii="Courier New" w:eastAsia="Times New Roman" w:hAnsi="Courier New" w:cs="Courier New"/>
          <w:sz w:val="20"/>
          <w:lang w:val="en-IN" w:eastAsia="en-IN"/>
        </w:rPr>
      </w:pPr>
      <w:ins w:id="52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getHibernateTemplate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).save(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1" w:author="Unknown"/>
          <w:rFonts w:ascii="Courier New" w:eastAsia="Times New Roman" w:hAnsi="Courier New" w:cs="Courier New"/>
          <w:sz w:val="20"/>
          <w:lang w:val="en-IN" w:eastAsia="en-IN"/>
        </w:rPr>
      </w:pPr>
      <w:ins w:id="52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4" w:author="Unknown"/>
          <w:rFonts w:ascii="Courier New" w:eastAsia="Times New Roman" w:hAnsi="Courier New" w:cs="Courier New"/>
          <w:sz w:val="20"/>
          <w:lang w:val="en-IN" w:eastAsia="en-IN"/>
        </w:rPr>
      </w:pPr>
      <w:ins w:id="52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update(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6" w:author="Unknown"/>
          <w:rFonts w:ascii="Courier New" w:eastAsia="Times New Roman" w:hAnsi="Courier New" w:cs="Courier New"/>
          <w:sz w:val="20"/>
          <w:lang w:val="en-IN" w:eastAsia="en-IN"/>
        </w:rPr>
      </w:pPr>
      <w:ins w:id="52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getHibernateTemplate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).update(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8" w:author="Unknown"/>
          <w:rFonts w:ascii="Courier New" w:eastAsia="Times New Roman" w:hAnsi="Courier New" w:cs="Courier New"/>
          <w:sz w:val="20"/>
          <w:lang w:val="en-IN" w:eastAsia="en-IN"/>
        </w:rPr>
      </w:pPr>
      <w:ins w:id="52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1" w:author="Unknown"/>
          <w:rFonts w:ascii="Courier New" w:eastAsia="Times New Roman" w:hAnsi="Courier New" w:cs="Courier New"/>
          <w:sz w:val="20"/>
          <w:lang w:val="en-IN" w:eastAsia="en-IN"/>
        </w:rPr>
      </w:pPr>
      <w:ins w:id="53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delete(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 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3" w:author="Unknown"/>
          <w:rFonts w:ascii="Courier New" w:eastAsia="Times New Roman" w:hAnsi="Courier New" w:cs="Courier New"/>
          <w:sz w:val="20"/>
          <w:lang w:val="en-IN" w:eastAsia="en-IN"/>
        </w:rPr>
      </w:pPr>
      <w:ins w:id="53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getHibernateTemplate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).delete(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5" w:author="Unknown"/>
          <w:rFonts w:ascii="Courier New" w:eastAsia="Times New Roman" w:hAnsi="Courier New" w:cs="Courier New"/>
          <w:sz w:val="20"/>
          <w:lang w:val="en-IN" w:eastAsia="en-IN"/>
        </w:rPr>
      </w:pPr>
      <w:ins w:id="53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8" w:author="Unknown"/>
          <w:rFonts w:ascii="Courier New" w:eastAsia="Times New Roman" w:hAnsi="Courier New" w:cs="Courier New"/>
          <w:sz w:val="20"/>
          <w:lang w:val="en-IN" w:eastAsia="en-IN"/>
        </w:rPr>
      </w:pPr>
      <w:ins w:id="53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findByStockCode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String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0" w:author="Unknown"/>
          <w:rFonts w:ascii="Courier New" w:eastAsia="Times New Roman" w:hAnsi="Courier New" w:cs="Courier New"/>
          <w:sz w:val="20"/>
          <w:lang w:val="en-IN" w:eastAsia="en-IN"/>
        </w:rPr>
      </w:pPr>
      <w:ins w:id="54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lastRenderedPageBreak/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List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list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getHibernateTemplate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).find(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2" w:author="Unknown"/>
          <w:rFonts w:ascii="Courier New" w:eastAsia="Times New Roman" w:hAnsi="Courier New" w:cs="Courier New"/>
          <w:sz w:val="20"/>
          <w:lang w:val="en-IN" w:eastAsia="en-IN"/>
        </w:rPr>
      </w:pPr>
      <w:ins w:id="54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   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from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Stock where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=?",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4" w:author="Unknown"/>
          <w:rFonts w:ascii="Courier New" w:eastAsia="Times New Roman" w:hAnsi="Courier New" w:cs="Courier New"/>
          <w:sz w:val="20"/>
          <w:lang w:val="en-IN" w:eastAsia="en-IN"/>
        </w:rPr>
      </w:pPr>
      <w:ins w:id="54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6" w:author="Unknown"/>
          <w:rFonts w:ascii="Courier New" w:eastAsia="Times New Roman" w:hAnsi="Courier New" w:cs="Courier New"/>
          <w:sz w:val="20"/>
          <w:lang w:val="en-IN" w:eastAsia="en-IN"/>
        </w:rPr>
      </w:pPr>
      <w:ins w:id="54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return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list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.get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(0);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8" w:author="Unknown"/>
          <w:rFonts w:ascii="Courier New" w:eastAsia="Times New Roman" w:hAnsi="Courier New" w:cs="Courier New"/>
          <w:sz w:val="20"/>
          <w:lang w:val="en-IN" w:eastAsia="en-IN"/>
        </w:rPr>
      </w:pPr>
      <w:ins w:id="54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1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55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553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554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5. Resource Configuration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55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556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Create a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‘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resources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‘ folder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under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‘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project_name</w:t>
        </w:r>
        <w:proofErr w:type="spellEnd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/main/java/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‘, Maven will treat all files under this folder as resources file. It will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used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to store the Spring, Hibernate and others configuration file.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4"/>
        <w:rPr>
          <w:ins w:id="557" w:author="Unknown"/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ins w:id="558" w:author="Unknown">
        <w:r w:rsidRPr="007D39A7">
          <w:rPr>
            <w:rFonts w:ascii="Times New Roman" w:eastAsia="Times New Roman" w:hAnsi="Times New Roman" w:cs="Times New Roman"/>
            <w:b/>
            <w:bCs/>
            <w:sz w:val="20"/>
            <w:szCs w:val="20"/>
            <w:lang w:val="en-IN" w:eastAsia="en-IN"/>
          </w:rPr>
          <w:t>Spring Configuration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59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560" w:author="Unknown">
        <w:r w:rsidRPr="007D39A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en-IN" w:eastAsia="en-IN"/>
          </w:rPr>
          <w:t>Database related….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61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562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Create a properties file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(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database.properties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) for the database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details,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put it into the “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resources/properties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” folder. It’s good practice disparate the database details and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Spring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bean configuration into different files.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63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ins w:id="564" w:author="Unknown"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database.properties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5" w:author="Unknown"/>
          <w:rFonts w:ascii="Courier New" w:eastAsia="Times New Roman" w:hAnsi="Courier New" w:cs="Courier New"/>
          <w:sz w:val="20"/>
          <w:lang w:val="en-IN" w:eastAsia="en-IN"/>
        </w:rPr>
      </w:pPr>
      <w:proofErr w:type="spellStart"/>
      <w:ins w:id="56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jdbc.driverClassName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com.mysql.jdbc.Driver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7" w:author="Unknown"/>
          <w:rFonts w:ascii="Courier New" w:eastAsia="Times New Roman" w:hAnsi="Courier New" w:cs="Courier New"/>
          <w:sz w:val="20"/>
          <w:lang w:val="en-IN" w:eastAsia="en-IN"/>
        </w:rPr>
      </w:pPr>
      <w:ins w:id="56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jdbc.url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jdbc:mysql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://localhost:3306/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proofErr w:type="spell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9" w:author="Unknown"/>
          <w:rFonts w:ascii="Courier New" w:eastAsia="Times New Roman" w:hAnsi="Courier New" w:cs="Courier New"/>
          <w:sz w:val="20"/>
          <w:lang w:val="en-IN" w:eastAsia="en-IN"/>
        </w:rPr>
      </w:pPr>
      <w:proofErr w:type="spellStart"/>
      <w:ins w:id="57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jdbc.username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root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1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57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jdbc.password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password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73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574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Create a “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dataSource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” bean configuration file (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DataSource.xml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) for your database, and import the properties from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database.properties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put it into the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“resources/database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” folder.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575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576" w:author="Unknown"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DataSource.xml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7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57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&lt;beans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="http://www.springframework.org/schema/beans"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9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58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xmlns:xsi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="http://www.w3.org/2001/XMLSchema-instance"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1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58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xsi:schemaLocation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="http://www.springframework.org/schema/beans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3" w:author="Unknown"/>
          <w:rFonts w:ascii="Courier New" w:eastAsia="Times New Roman" w:hAnsi="Courier New" w:cs="Courier New"/>
          <w:sz w:val="20"/>
          <w:lang w:val="en-IN" w:eastAsia="en-IN"/>
        </w:rPr>
      </w:pPr>
      <w:ins w:id="58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http://www.springframework.org/schema/beans/spring-beans-2.5.xsd"&gt;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5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6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58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&lt;bean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8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58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="org.springframework.beans.factory.config.PropertyPlaceholderConfigurer"&gt;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0" w:author="Unknown"/>
          <w:rFonts w:ascii="Courier New" w:eastAsia="Times New Roman" w:hAnsi="Courier New" w:cs="Courier New"/>
          <w:sz w:val="20"/>
          <w:lang w:val="en-IN" w:eastAsia="en-IN"/>
        </w:rPr>
      </w:pPr>
      <w:ins w:id="59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name="location"&gt;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2" w:author="Unknown"/>
          <w:rFonts w:ascii="Courier New" w:eastAsia="Times New Roman" w:hAnsi="Courier New" w:cs="Courier New"/>
          <w:sz w:val="20"/>
          <w:lang w:val="en-IN" w:eastAsia="en-IN"/>
        </w:rPr>
      </w:pPr>
      <w:ins w:id="59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&lt;value&gt;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properties/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database.properties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&lt;/value&gt;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4" w:author="Unknown"/>
          <w:rFonts w:ascii="Courier New" w:eastAsia="Times New Roman" w:hAnsi="Courier New" w:cs="Courier New"/>
          <w:sz w:val="20"/>
          <w:lang w:val="en-IN" w:eastAsia="en-IN"/>
        </w:rPr>
      </w:pPr>
      <w:ins w:id="59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&lt;/property&gt;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6" w:author="Unknown"/>
          <w:rFonts w:ascii="Courier New" w:eastAsia="Times New Roman" w:hAnsi="Courier New" w:cs="Courier New"/>
          <w:sz w:val="20"/>
          <w:lang w:val="en-IN" w:eastAsia="en-IN"/>
        </w:rPr>
      </w:pPr>
      <w:ins w:id="59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&lt;/bean&gt;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8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9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0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&lt;bean id="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dataSource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1" w:author="Unknown"/>
          <w:rFonts w:ascii="Courier New" w:eastAsia="Times New Roman" w:hAnsi="Courier New" w:cs="Courier New"/>
          <w:sz w:val="20"/>
          <w:lang w:val="en-IN" w:eastAsia="en-IN"/>
        </w:rPr>
      </w:pPr>
      <w:ins w:id="60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    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="org.springframework.jdbc.datasource.DriverManagerDataSource"&gt;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3" w:author="Unknown"/>
          <w:rFonts w:ascii="Courier New" w:eastAsia="Times New Roman" w:hAnsi="Courier New" w:cs="Courier New"/>
          <w:sz w:val="20"/>
          <w:lang w:val="en-IN" w:eastAsia="en-IN"/>
        </w:rPr>
      </w:pPr>
      <w:ins w:id="60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driverClassName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 value="${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jdbc.driverClassName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}" 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5" w:author="Unknown"/>
          <w:rFonts w:ascii="Courier New" w:eastAsia="Times New Roman" w:hAnsi="Courier New" w:cs="Courier New"/>
          <w:sz w:val="20"/>
          <w:lang w:val="en-IN" w:eastAsia="en-IN"/>
        </w:rPr>
      </w:pPr>
      <w:ins w:id="60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url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 value="${jdbc.url}" 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7" w:author="Unknown"/>
          <w:rFonts w:ascii="Courier New" w:eastAsia="Times New Roman" w:hAnsi="Courier New" w:cs="Courier New"/>
          <w:sz w:val="20"/>
          <w:lang w:val="en-IN" w:eastAsia="en-IN"/>
        </w:rPr>
      </w:pPr>
      <w:ins w:id="60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lastRenderedPageBreak/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name="username" value="${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jdbc.username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}" 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9" w:author="Unknown"/>
          <w:rFonts w:ascii="Courier New" w:eastAsia="Times New Roman" w:hAnsi="Courier New" w:cs="Courier New"/>
          <w:sz w:val="20"/>
          <w:lang w:val="en-IN" w:eastAsia="en-IN"/>
        </w:rPr>
      </w:pPr>
      <w:ins w:id="61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name="password" value="${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jdbc.password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}" 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1" w:author="Unknown"/>
          <w:rFonts w:ascii="Courier New" w:eastAsia="Times New Roman" w:hAnsi="Courier New" w:cs="Courier New"/>
          <w:sz w:val="20"/>
          <w:lang w:val="en-IN" w:eastAsia="en-IN"/>
        </w:rPr>
      </w:pPr>
      <w:ins w:id="61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&lt;/bean&gt;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4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1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&lt;/beans&gt;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616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617" w:author="Unknown">
        <w:r w:rsidRPr="007D39A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en-IN" w:eastAsia="en-IN"/>
          </w:rPr>
          <w:t>Hibernate related….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618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619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Create a session factory bean configuration file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(Hibernate.xml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)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,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put it into the 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“resources/database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” folder. In annotation you have to use the 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AnnotationSessionFactoryBean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instead of 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LocalSessionFactoryBean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and specify your annotated model classes in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‘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annotatedClasses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‘ property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instead of ‘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mappingResources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‘ property.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620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621" w:author="Unknown"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Hibernate.xml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2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62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&lt;?xml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version="1.0" encoding="UTF-8"?&gt;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4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2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&lt;beans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="http://www.springframework.org/schema/beans"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6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627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xmlns:xsi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="http://www.w3.org/2001/XMLSchema-instance"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8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62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xsi:schemaLocation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="http://www.springframework.org/schema/beans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0" w:author="Unknown"/>
          <w:rFonts w:ascii="Courier New" w:eastAsia="Times New Roman" w:hAnsi="Courier New" w:cs="Courier New"/>
          <w:sz w:val="20"/>
          <w:lang w:val="en-IN" w:eastAsia="en-IN"/>
        </w:rPr>
      </w:pPr>
      <w:ins w:id="631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http://www.springframework.org/schema/beans/spring-beans-2.5.xsd"&gt;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3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63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Hibernate session factory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5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3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&lt;bean id="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sessionFactory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63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="org.springframework.orm.hibernate3.annotation.AnnotationSessionFactoryBean"&gt;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0" w:author="Unknown"/>
          <w:rFonts w:ascii="Courier New" w:eastAsia="Times New Roman" w:hAnsi="Courier New" w:cs="Courier New"/>
          <w:sz w:val="20"/>
          <w:lang w:val="en-IN" w:eastAsia="en-IN"/>
        </w:rPr>
      </w:pPr>
      <w:ins w:id="64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dataSource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2" w:author="Unknown"/>
          <w:rFonts w:ascii="Courier New" w:eastAsia="Times New Roman" w:hAnsi="Courier New" w:cs="Courier New"/>
          <w:sz w:val="20"/>
          <w:lang w:val="en-IN" w:eastAsia="en-IN"/>
        </w:rPr>
      </w:pPr>
      <w:ins w:id="64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&lt;ref bean="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dataSource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4" w:author="Unknown"/>
          <w:rFonts w:ascii="Courier New" w:eastAsia="Times New Roman" w:hAnsi="Courier New" w:cs="Courier New"/>
          <w:sz w:val="20"/>
          <w:lang w:val="en-IN" w:eastAsia="en-IN"/>
        </w:rPr>
      </w:pPr>
      <w:ins w:id="64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&lt;/property&gt;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7" w:author="Unknown"/>
          <w:rFonts w:ascii="Courier New" w:eastAsia="Times New Roman" w:hAnsi="Courier New" w:cs="Courier New"/>
          <w:sz w:val="20"/>
          <w:lang w:val="en-IN" w:eastAsia="en-IN"/>
        </w:rPr>
      </w:pPr>
      <w:ins w:id="64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hibernateProperties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9" w:author="Unknown"/>
          <w:rFonts w:ascii="Courier New" w:eastAsia="Times New Roman" w:hAnsi="Courier New" w:cs="Courier New"/>
          <w:sz w:val="20"/>
          <w:lang w:val="en-IN" w:eastAsia="en-IN"/>
        </w:rPr>
      </w:pPr>
      <w:ins w:id="65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props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1" w:author="Unknown"/>
          <w:rFonts w:ascii="Courier New" w:eastAsia="Times New Roman" w:hAnsi="Courier New" w:cs="Courier New"/>
          <w:sz w:val="20"/>
          <w:lang w:val="en-IN" w:eastAsia="en-IN"/>
        </w:rPr>
      </w:pPr>
      <w:ins w:id="65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prop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key="hibernate.dialect"&gt;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org.hibernate.dialect.MySQLDialect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3" w:author="Unknown"/>
          <w:rFonts w:ascii="Courier New" w:eastAsia="Times New Roman" w:hAnsi="Courier New" w:cs="Courier New"/>
          <w:sz w:val="20"/>
          <w:lang w:val="en-IN" w:eastAsia="en-IN"/>
        </w:rPr>
      </w:pPr>
      <w:ins w:id="65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 key="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hibernate.show_sql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"&gt;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true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5" w:author="Unknown"/>
          <w:rFonts w:ascii="Courier New" w:eastAsia="Times New Roman" w:hAnsi="Courier New" w:cs="Courier New"/>
          <w:sz w:val="20"/>
          <w:lang w:val="en-IN" w:eastAsia="en-IN"/>
        </w:rPr>
      </w:pPr>
      <w:ins w:id="65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&lt;/props&gt;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7" w:author="Unknown"/>
          <w:rFonts w:ascii="Courier New" w:eastAsia="Times New Roman" w:hAnsi="Courier New" w:cs="Courier New"/>
          <w:sz w:val="20"/>
          <w:lang w:val="en-IN" w:eastAsia="en-IN"/>
        </w:rPr>
      </w:pPr>
      <w:ins w:id="65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&lt;/property&gt;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0" w:author="Unknown"/>
          <w:rFonts w:ascii="Courier New" w:eastAsia="Times New Roman" w:hAnsi="Courier New" w:cs="Courier New"/>
          <w:sz w:val="20"/>
          <w:lang w:val="en-IN" w:eastAsia="en-IN"/>
        </w:rPr>
      </w:pPr>
      <w:ins w:id="66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&lt;property name="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annotatedClasses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2" w:author="Unknown"/>
          <w:rFonts w:ascii="Courier New" w:eastAsia="Times New Roman" w:hAnsi="Courier New" w:cs="Courier New"/>
          <w:sz w:val="20"/>
          <w:lang w:val="en-IN" w:eastAsia="en-IN"/>
        </w:rPr>
      </w:pPr>
      <w:ins w:id="663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list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4" w:author="Unknown"/>
          <w:rFonts w:ascii="Courier New" w:eastAsia="Times New Roman" w:hAnsi="Courier New" w:cs="Courier New"/>
          <w:sz w:val="20"/>
          <w:lang w:val="en-IN" w:eastAsia="en-IN"/>
        </w:rPr>
      </w:pPr>
      <w:ins w:id="66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&lt;value&gt;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com.mkyong.stock.model.Stock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&lt;/value&gt;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6" w:author="Unknown"/>
          <w:rFonts w:ascii="Courier New" w:eastAsia="Times New Roman" w:hAnsi="Courier New" w:cs="Courier New"/>
          <w:sz w:val="20"/>
          <w:lang w:val="en-IN" w:eastAsia="en-IN"/>
        </w:rPr>
      </w:pPr>
      <w:ins w:id="66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&lt;/list&gt;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8" w:author="Unknown"/>
          <w:rFonts w:ascii="Courier New" w:eastAsia="Times New Roman" w:hAnsi="Courier New" w:cs="Courier New"/>
          <w:sz w:val="20"/>
          <w:lang w:val="en-IN" w:eastAsia="en-IN"/>
        </w:rPr>
      </w:pPr>
      <w:ins w:id="66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&lt;/property&gt;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1" w:author="Unknown"/>
          <w:rFonts w:ascii="Courier New" w:eastAsia="Times New Roman" w:hAnsi="Courier New" w:cs="Courier New"/>
          <w:sz w:val="20"/>
          <w:lang w:val="en-IN" w:eastAsia="en-IN"/>
        </w:rPr>
      </w:pPr>
      <w:ins w:id="67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&lt;/bean&gt;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3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7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&lt;/beans&gt;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675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676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Import all the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Spring’s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beans configuration files into a single file (BeanLocations.xml), put it into the “</w:t>
        </w:r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resources/</w:t>
        </w:r>
        <w:proofErr w:type="spellStart"/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config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” folder.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677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678" w:author="Unknown">
        <w:r w:rsidRPr="007D39A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BeanLocations.xml</w:t>
        </w:r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br/>
          <w:t xml:space="preserve">Import the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Spring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database configuration and enable the Spring’s auto scan feature.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9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8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lastRenderedPageBreak/>
          <w:t xml:space="preserve">&lt;beans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="http://www.springframework.org/schema/beans"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1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68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xmlns:xsi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="http://www.w3.org/2001/XMLSchema-instance"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3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684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xmlns:context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="http://www.springframework.org/schema/context"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5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ins w:id="68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xsi:schemaLocation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="http://www.springframework.org/schema/beans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7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8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http://www.springframework.org/schema/beans/spring-beans-2.5.xsd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9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69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http://www.springframework.org/schema/context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1" w:author="Unknown"/>
          <w:rFonts w:ascii="Courier New" w:eastAsia="Times New Roman" w:hAnsi="Courier New" w:cs="Courier New"/>
          <w:sz w:val="20"/>
          <w:lang w:val="en-IN" w:eastAsia="en-IN"/>
        </w:rPr>
      </w:pPr>
      <w:ins w:id="692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http://www.springframework.org/schema/context/spring-context-2.5.xsd"&gt;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4" w:author="Unknown"/>
          <w:rFonts w:ascii="Courier New" w:eastAsia="Times New Roman" w:hAnsi="Courier New" w:cs="Courier New"/>
          <w:sz w:val="20"/>
          <w:lang w:val="en-IN" w:eastAsia="en-IN"/>
        </w:rPr>
      </w:pPr>
      <w:ins w:id="69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Database Configuration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6" w:author="Unknown"/>
          <w:rFonts w:ascii="Courier New" w:eastAsia="Times New Roman" w:hAnsi="Courier New" w:cs="Courier New"/>
          <w:sz w:val="20"/>
          <w:lang w:val="en-IN" w:eastAsia="en-IN"/>
        </w:rPr>
      </w:pPr>
      <w:ins w:id="69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&lt;import resource="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..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/database/DataSource.xml"/&gt;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8" w:author="Unknown"/>
          <w:rFonts w:ascii="Courier New" w:eastAsia="Times New Roman" w:hAnsi="Courier New" w:cs="Courier New"/>
          <w:sz w:val="20"/>
          <w:lang w:val="en-IN" w:eastAsia="en-IN"/>
        </w:rPr>
      </w:pPr>
      <w:ins w:id="69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&lt;import resource="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..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/database/Hibernate.xml"/&gt;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1" w:author="Unknown"/>
          <w:rFonts w:ascii="Courier New" w:eastAsia="Times New Roman" w:hAnsi="Courier New" w:cs="Courier New"/>
          <w:sz w:val="20"/>
          <w:lang w:val="en-IN" w:eastAsia="en-IN"/>
        </w:rPr>
      </w:pPr>
      <w:ins w:id="70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&lt;!--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 xml:space="preserve"> Auto scan the components --&gt;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3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70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context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:component</w:t>
        </w:r>
        <w:proofErr w:type="spellEnd"/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-scan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5" w:author="Unknown"/>
          <w:rFonts w:ascii="Courier New" w:eastAsia="Times New Roman" w:hAnsi="Courier New" w:cs="Courier New"/>
          <w:sz w:val="20"/>
          <w:lang w:val="en-IN" w:eastAsia="en-IN"/>
        </w:rPr>
      </w:pPr>
      <w:ins w:id="706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base-package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com.mkyong.stock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 /&gt;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8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709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&lt;/beans&gt;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710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711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6. Run it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712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713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You have all the files and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configurations ,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run it.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4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1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package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common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1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context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ApplicationContext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9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2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org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springframework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context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support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ClassPathXmlApplicationContext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1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2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23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4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25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import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com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model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6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2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App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9" w:author="Unknown"/>
          <w:rFonts w:ascii="Courier New" w:eastAsia="Times New Roman" w:hAnsi="Courier New" w:cs="Courier New"/>
          <w:sz w:val="20"/>
          <w:lang w:val="en-IN" w:eastAsia="en-IN"/>
        </w:rPr>
      </w:pPr>
      <w:ins w:id="730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1" w:author="Unknown"/>
          <w:rFonts w:ascii="Courier New" w:eastAsia="Times New Roman" w:hAnsi="Courier New" w:cs="Courier New"/>
          <w:sz w:val="20"/>
          <w:lang w:val="en-IN" w:eastAsia="en-IN"/>
        </w:rPr>
      </w:pPr>
      <w:ins w:id="73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public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static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void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main(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String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[]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args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3" w:author="Unknown"/>
          <w:rFonts w:ascii="Courier New" w:eastAsia="Times New Roman" w:hAnsi="Courier New" w:cs="Courier New"/>
          <w:sz w:val="20"/>
          <w:lang w:val="en-IN" w:eastAsia="en-IN"/>
        </w:rPr>
      </w:pPr>
      <w:ins w:id="73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{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5" w:author="Unknown"/>
          <w:rFonts w:ascii="Courier New" w:eastAsia="Times New Roman" w:hAnsi="Courier New" w:cs="Courier New"/>
          <w:sz w:val="20"/>
          <w:lang w:val="en-IN" w:eastAsia="en-IN"/>
        </w:rPr>
      </w:pPr>
      <w:ins w:id="73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ApplicationContext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appContext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7" w:author="Unknown"/>
          <w:rFonts w:ascii="Courier New" w:eastAsia="Times New Roman" w:hAnsi="Courier New" w:cs="Courier New"/>
          <w:sz w:val="20"/>
          <w:lang w:val="en-IN" w:eastAsia="en-IN"/>
        </w:rPr>
      </w:pPr>
      <w:ins w:id="73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 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new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ClassPathXmlApplicationContext("spring/config/BeanLocations.xml");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9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0" w:author="Unknown"/>
          <w:rFonts w:ascii="Courier New" w:eastAsia="Times New Roman" w:hAnsi="Courier New" w:cs="Courier New"/>
          <w:sz w:val="20"/>
          <w:lang w:val="en-IN" w:eastAsia="en-IN"/>
        </w:rPr>
      </w:pPr>
      <w:ins w:id="74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proofErr w:type="spellEnd"/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appContext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.getBean</w:t>
        </w:r>
        <w:proofErr w:type="spellEnd"/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("</w:t>
        </w:r>
        <w:proofErr w:type="spell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stockBo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3" w:author="Unknown"/>
          <w:rFonts w:ascii="Courier New" w:eastAsia="Times New Roman" w:hAnsi="Courier New" w:cs="Courier New"/>
          <w:sz w:val="20"/>
          <w:lang w:val="en-IN" w:eastAsia="en-IN"/>
        </w:rPr>
      </w:pPr>
      <w:ins w:id="74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/** insert **/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5" w:author="Unknown"/>
          <w:rFonts w:ascii="Courier New" w:eastAsia="Times New Roman" w:hAnsi="Courier New" w:cs="Courier New"/>
          <w:sz w:val="20"/>
          <w:lang w:val="en-IN" w:eastAsia="en-IN"/>
        </w:rPr>
      </w:pPr>
      <w:ins w:id="74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Stock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new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gramStart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Stock(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7" w:author="Unknown"/>
          <w:rFonts w:ascii="Courier New" w:eastAsia="Times New Roman" w:hAnsi="Courier New" w:cs="Courier New"/>
          <w:sz w:val="20"/>
          <w:lang w:val="en-IN" w:eastAsia="en-IN"/>
        </w:rPr>
      </w:pPr>
      <w:ins w:id="74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.setStockCode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"7668");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9" w:author="Unknown"/>
          <w:rFonts w:ascii="Courier New" w:eastAsia="Times New Roman" w:hAnsi="Courier New" w:cs="Courier New"/>
          <w:sz w:val="20"/>
          <w:lang w:val="en-IN" w:eastAsia="en-IN"/>
        </w:rPr>
      </w:pPr>
      <w:ins w:id="75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.setStockName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"HAIO");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1" w:author="Unknown"/>
          <w:rFonts w:ascii="Courier New" w:eastAsia="Times New Roman" w:hAnsi="Courier New" w:cs="Courier New"/>
          <w:sz w:val="20"/>
          <w:lang w:val="en-IN" w:eastAsia="en-IN"/>
        </w:rPr>
      </w:pPr>
      <w:ins w:id="75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.save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3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4" w:author="Unknown"/>
          <w:rFonts w:ascii="Courier New" w:eastAsia="Times New Roman" w:hAnsi="Courier New" w:cs="Courier New"/>
          <w:sz w:val="20"/>
          <w:lang w:val="en-IN" w:eastAsia="en-IN"/>
        </w:rPr>
      </w:pPr>
      <w:ins w:id="755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/** select **/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6" w:author="Unknown"/>
          <w:rFonts w:ascii="Courier New" w:eastAsia="Times New Roman" w:hAnsi="Courier New" w:cs="Courier New"/>
          <w:sz w:val="20"/>
          <w:lang w:val="en-IN" w:eastAsia="en-IN"/>
        </w:rPr>
      </w:pPr>
      <w:ins w:id="757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  <w:t xml:space="preserve">Stock stock2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.findByStockCode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"7668");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8" w:author="Unknown"/>
          <w:rFonts w:ascii="Courier New" w:eastAsia="Times New Roman" w:hAnsi="Courier New" w:cs="Courier New"/>
          <w:sz w:val="20"/>
          <w:lang w:val="en-IN" w:eastAsia="en-IN"/>
        </w:rPr>
      </w:pPr>
      <w:ins w:id="75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System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out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.println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stock2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0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1" w:author="Unknown"/>
          <w:rFonts w:ascii="Courier New" w:eastAsia="Times New Roman" w:hAnsi="Courier New" w:cs="Courier New"/>
          <w:sz w:val="20"/>
          <w:lang w:val="en-IN" w:eastAsia="en-IN"/>
        </w:rPr>
      </w:pPr>
      <w:ins w:id="76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/** update **/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3" w:author="Unknown"/>
          <w:rFonts w:ascii="Courier New" w:eastAsia="Times New Roman" w:hAnsi="Courier New" w:cs="Courier New"/>
          <w:sz w:val="20"/>
          <w:lang w:val="en-IN" w:eastAsia="en-IN"/>
        </w:rPr>
      </w:pPr>
      <w:ins w:id="76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stock2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.setStockName(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"HAIO-1");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5" w:author="Unknown"/>
          <w:rFonts w:ascii="Courier New" w:eastAsia="Times New Roman" w:hAnsi="Courier New" w:cs="Courier New"/>
          <w:sz w:val="20"/>
          <w:lang w:val="en-IN" w:eastAsia="en-IN"/>
        </w:rPr>
      </w:pPr>
      <w:ins w:id="76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.update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stock2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7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8" w:author="Unknown"/>
          <w:rFonts w:ascii="Courier New" w:eastAsia="Times New Roman" w:hAnsi="Courier New" w:cs="Courier New"/>
          <w:sz w:val="20"/>
          <w:lang w:val="en-IN" w:eastAsia="en-IN"/>
        </w:rPr>
      </w:pPr>
      <w:ins w:id="769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/** delete **/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0" w:author="Unknown"/>
          <w:rFonts w:ascii="Courier New" w:eastAsia="Times New Roman" w:hAnsi="Courier New" w:cs="Courier New"/>
          <w:sz w:val="20"/>
          <w:lang w:val="en-IN" w:eastAsia="en-IN"/>
        </w:rPr>
      </w:pPr>
      <w:ins w:id="771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lastRenderedPageBreak/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stockBo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.delete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stock2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2" w:author="Unknown"/>
          <w:rFonts w:ascii="Courier New" w:eastAsia="Times New Roman" w:hAnsi="Courier New" w:cs="Courier New"/>
          <w:sz w:val="20"/>
          <w:lang w:val="en-IN" w:eastAsia="en-IN"/>
        </w:rPr>
      </w:pPr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3" w:author="Unknown"/>
          <w:rFonts w:ascii="Courier New" w:eastAsia="Times New Roman" w:hAnsi="Courier New" w:cs="Courier New"/>
          <w:sz w:val="20"/>
          <w:lang w:val="en-IN" w:eastAsia="en-IN"/>
        </w:rPr>
      </w:pPr>
      <w:ins w:id="77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ab/>
        </w:r>
        <w:proofErr w:type="spellStart"/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System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out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.println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proofErr w:type="gram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"Done");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5" w:author="Unknown"/>
          <w:rFonts w:ascii="Courier New" w:eastAsia="Times New Roman" w:hAnsi="Courier New" w:cs="Courier New"/>
          <w:sz w:val="20"/>
          <w:lang w:val="en-IN" w:eastAsia="en-IN"/>
        </w:rPr>
      </w:pPr>
      <w:ins w:id="77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  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7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778" w:author="Unknown"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}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779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ins w:id="780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output</w:t>
        </w:r>
        <w:proofErr w:type="gram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1" w:author="Unknown"/>
          <w:rFonts w:ascii="Courier New" w:eastAsia="Times New Roman" w:hAnsi="Courier New" w:cs="Courier New"/>
          <w:sz w:val="20"/>
          <w:lang w:val="en-IN" w:eastAsia="en-IN"/>
        </w:rPr>
      </w:pPr>
      <w:ins w:id="78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Hibernate: insert into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mkyong.stock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STOCK_CODE, STOCK_NAME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values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(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?</w:t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, ?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)</w:t>
        </w:r>
        <w:proofErr w:type="gramEnd"/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3" w:author="Unknown"/>
          <w:rFonts w:ascii="Courier New" w:eastAsia="Times New Roman" w:hAnsi="Courier New" w:cs="Courier New"/>
          <w:sz w:val="20"/>
          <w:lang w:val="en-IN" w:eastAsia="en-IN"/>
        </w:rPr>
      </w:pPr>
      <w:ins w:id="78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Hibernate: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select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stock0_.STOCK_ID as STOCK1_0_,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5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8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stock0_.STOCK_CODE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as STOCK2_0_, stock0_.STOCK_NAME as STOCK3_0_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7" w:author="Unknown"/>
          <w:rFonts w:ascii="Courier New" w:eastAsia="Times New Roman" w:hAnsi="Courier New" w:cs="Courier New"/>
          <w:sz w:val="20"/>
          <w:lang w:val="en-IN" w:eastAsia="en-IN"/>
        </w:rPr>
      </w:pPr>
      <w:proofErr w:type="gramStart"/>
      <w:ins w:id="788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from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mkyong.stock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stock0_ where stock0_.STOCK_CODE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?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9" w:author="Unknown"/>
          <w:rFonts w:ascii="Courier New" w:eastAsia="Times New Roman" w:hAnsi="Courier New" w:cs="Courier New"/>
          <w:sz w:val="20"/>
          <w:lang w:val="en-IN" w:eastAsia="en-IN"/>
        </w:rPr>
      </w:pPr>
      <w:ins w:id="790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Stock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[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stockCode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7668,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stockId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11,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stockName</w:t>
        </w:r>
        <w:proofErr w:type="spellEnd"/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HAIO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]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1" w:author="Unknown"/>
          <w:rFonts w:ascii="Courier New" w:eastAsia="Times New Roman" w:hAnsi="Courier New" w:cs="Courier New"/>
          <w:sz w:val="20"/>
          <w:lang w:val="en-IN" w:eastAsia="en-IN"/>
        </w:rPr>
      </w:pPr>
      <w:ins w:id="792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Hibernate: update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mkyong.stock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set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STOCK_CODE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?,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STOCK_NAME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? </w:t>
        </w:r>
        <w:proofErr w:type="gram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where</w:t>
        </w:r>
        <w:proofErr w:type="gram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STOCK_ID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?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3" w:author="Unknown"/>
          <w:rFonts w:ascii="Courier New" w:eastAsia="Times New Roman" w:hAnsi="Courier New" w:cs="Courier New"/>
          <w:sz w:val="20"/>
          <w:lang w:val="en-IN" w:eastAsia="en-IN"/>
        </w:rPr>
      </w:pPr>
      <w:ins w:id="794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Hibernate: delete from </w:t>
        </w:r>
        <w:proofErr w:type="spellStart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mkyong.stock</w:t>
        </w:r>
        <w:proofErr w:type="spellEnd"/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 xml:space="preserve"> where STOCK_ID</w:t>
        </w:r>
        <w:r w:rsidRPr="007D39A7">
          <w:rPr>
            <w:rFonts w:ascii="Courier New" w:eastAsia="Times New Roman" w:hAnsi="Courier New" w:cs="Courier New"/>
            <w:sz w:val="20"/>
            <w:szCs w:val="20"/>
            <w:lang w:val="en-IN" w:eastAsia="en-IN"/>
          </w:rPr>
          <w:t>=</w:t>
        </w:r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?</w:t>
        </w:r>
      </w:ins>
    </w:p>
    <w:p w:rsidR="007D39A7" w:rsidRPr="007D39A7" w:rsidRDefault="007D39A7" w:rsidP="007D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5" w:author="Unknown"/>
          <w:rFonts w:ascii="Courier New" w:eastAsia="Times New Roman" w:hAnsi="Courier New" w:cs="Courier New"/>
          <w:sz w:val="20"/>
          <w:szCs w:val="20"/>
          <w:lang w:val="en-IN" w:eastAsia="en-IN"/>
        </w:rPr>
      </w:pPr>
      <w:ins w:id="796" w:author="Unknown">
        <w:r w:rsidRPr="007D39A7">
          <w:rPr>
            <w:rFonts w:ascii="Courier New" w:eastAsia="Times New Roman" w:hAnsi="Courier New" w:cs="Courier New"/>
            <w:sz w:val="20"/>
            <w:lang w:val="en-IN" w:eastAsia="en-IN"/>
          </w:rPr>
          <w:t>Done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outlineLvl w:val="1"/>
        <w:rPr>
          <w:ins w:id="797" w:author="Unknown"/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ins w:id="798" w:author="Unknown">
        <w:r w:rsidRPr="007D39A7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en-IN" w:eastAsia="en-IN"/>
          </w:rPr>
          <w:t>Conclusion</w:t>
        </w:r>
      </w:ins>
    </w:p>
    <w:p w:rsidR="007D39A7" w:rsidRPr="007D39A7" w:rsidRDefault="007D39A7" w:rsidP="007D39A7">
      <w:pPr>
        <w:spacing w:before="100" w:beforeAutospacing="1" w:after="100" w:afterAutospacing="1" w:line="240" w:lineRule="auto"/>
        <w:rPr>
          <w:ins w:id="799" w:author="Unknown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ins w:id="800" w:author="Unknown"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All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Spring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, Hibernate related classes and configuration files are annotated, it just left the database details in XML file. Should you know how to annotate the database configuration details, please let me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know.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Personally, 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do not use annotation feature much, because somehow you may need some workaround for certain situation, like ‘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CustomHibernateDaoSupport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’ extends ‘</w:t>
        </w:r>
        <w:proofErr w:type="spell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HibernateDaoSupport</w:t>
        </w:r>
        <w:proofErr w:type="spell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’ above. The mature developed XML file in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Spring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and Hibernate. </w:t>
        </w:r>
        <w:proofErr w:type="gramStart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is</w:t>
        </w:r>
        <w:proofErr w:type="gramEnd"/>
        <w:r w:rsidRPr="007D39A7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more preferably.</w:t>
        </w:r>
      </w:ins>
    </w:p>
    <w:p w:rsidR="001A7FED" w:rsidRDefault="001A7FED"/>
    <w:sectPr w:rsidR="001A7FED" w:rsidSect="001A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9A7"/>
    <w:rsid w:val="001A7FED"/>
    <w:rsid w:val="007D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ED"/>
  </w:style>
  <w:style w:type="paragraph" w:styleId="Heading1">
    <w:name w:val="heading 1"/>
    <w:basedOn w:val="Normal"/>
    <w:next w:val="Normal"/>
    <w:link w:val="Heading1Char"/>
    <w:uiPriority w:val="9"/>
    <w:qFormat/>
    <w:rsid w:val="007D3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3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7D39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9A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D39A7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D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9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D39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39A7"/>
  </w:style>
  <w:style w:type="character" w:styleId="Strong">
    <w:name w:val="Strong"/>
    <w:basedOn w:val="DefaultParagraphFont"/>
    <w:uiPriority w:val="22"/>
    <w:qFormat/>
    <w:rsid w:val="007D39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3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9A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D39A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3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2215</Words>
  <Characters>12629</Characters>
  <Application>Microsoft Office Word</Application>
  <DocSecurity>0</DocSecurity>
  <Lines>105</Lines>
  <Paragraphs>29</Paragraphs>
  <ScaleCrop>false</ScaleCrop>
  <Company/>
  <LinksUpToDate>false</LinksUpToDate>
  <CharactersWithSpaces>14815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kedarnathd</dc:creator>
  <cp:lastModifiedBy>kedarnathd</cp:lastModifiedBy>
  <cp:revision>1</cp:revision>
  <dcterms:created xsi:type="dcterms:W3CDTF">2016-10-05T05:31:00Z</dcterms:created>
  <dcterms:modified xsi:type="dcterms:W3CDTF">2016-10-05T05:32:00Z</dcterms:modified>
</cp:coreProperties>
</file>